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D4" w:rsidRPr="004C7A00" w:rsidRDefault="00836F36" w:rsidP="003938D4">
      <w:pPr>
        <w:spacing w:line="360" w:lineRule="auto"/>
        <w:jc w:val="center"/>
        <w:rPr>
          <w:ins w:id="0" w:author="lenovo" w:date="2017-06-06T10:27:00Z"/>
          <w:b/>
          <w:sz w:val="40"/>
        </w:rPr>
      </w:pPr>
      <w:r>
        <w:rPr>
          <w:rFonts w:hint="eastAsia"/>
          <w:b/>
          <w:sz w:val="40"/>
        </w:rPr>
        <w:t>张俊斌</w:t>
      </w:r>
      <w:bookmarkStart w:id="1" w:name="_GoBack"/>
      <w:bookmarkEnd w:id="1"/>
      <w:r w:rsidR="003938D4" w:rsidRPr="004C7A00">
        <w:rPr>
          <w:rFonts w:hint="eastAsia"/>
          <w:b/>
          <w:sz w:val="40"/>
        </w:rPr>
        <w:t>答辩评委会意见</w:t>
      </w:r>
      <w:r w:rsidR="003938D4" w:rsidRPr="004C7A00">
        <w:rPr>
          <w:rFonts w:hint="eastAsia"/>
          <w:b/>
          <w:sz w:val="40"/>
        </w:rPr>
        <w:t xml:space="preserve"> </w:t>
      </w:r>
      <w:r w:rsidR="003938D4" w:rsidRPr="004C7A00">
        <w:rPr>
          <w:rFonts w:hint="eastAsia"/>
          <w:b/>
          <w:sz w:val="40"/>
        </w:rPr>
        <w:t>草案</w:t>
      </w:r>
    </w:p>
    <w:p w:rsidR="00FE1A68" w:rsidRPr="003938D4" w:rsidRDefault="00FE1A68" w:rsidP="00724F1B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3938D4">
        <w:rPr>
          <w:rFonts w:ascii="Times New Roman" w:eastAsia="宋体" w:hAnsi="Times New Roman" w:cs="Times New Roman" w:hint="eastAsia"/>
          <w:sz w:val="28"/>
          <w:szCs w:val="24"/>
        </w:rPr>
        <w:t>CEPC</w:t>
      </w:r>
      <w:r w:rsidRPr="003938D4">
        <w:rPr>
          <w:rFonts w:ascii="Times New Roman" w:eastAsia="宋体" w:hAnsi="Times New Roman" w:cs="Times New Roman" w:hint="eastAsia"/>
          <w:sz w:val="28"/>
          <w:szCs w:val="24"/>
        </w:rPr>
        <w:t>是</w:t>
      </w:r>
      <w:r w:rsidR="00724F1B" w:rsidRPr="003938D4">
        <w:rPr>
          <w:rFonts w:ascii="Times New Roman" w:eastAsia="宋体" w:hAnsi="Times New Roman" w:cs="Times New Roman" w:hint="eastAsia"/>
          <w:sz w:val="28"/>
          <w:szCs w:val="24"/>
        </w:rPr>
        <w:t>正在筹划中的</w:t>
      </w:r>
      <w:r w:rsidRPr="003938D4">
        <w:rPr>
          <w:rFonts w:ascii="Times New Roman" w:eastAsia="宋体" w:hAnsi="Times New Roman" w:cs="Times New Roman" w:hint="eastAsia"/>
          <w:sz w:val="28"/>
          <w:szCs w:val="24"/>
        </w:rPr>
        <w:t>我国</w:t>
      </w:r>
      <w:r w:rsidR="00724F1B" w:rsidRPr="003938D4">
        <w:rPr>
          <w:rFonts w:ascii="Times New Roman" w:eastAsia="宋体" w:hAnsi="Times New Roman" w:cs="Times New Roman" w:hint="eastAsia"/>
          <w:sz w:val="28"/>
          <w:szCs w:val="24"/>
        </w:rPr>
        <w:t>下一代</w:t>
      </w:r>
      <w:r w:rsidR="003D1C34" w:rsidRPr="003938D4">
        <w:rPr>
          <w:rFonts w:ascii="Times New Roman" w:eastAsia="宋体" w:hAnsi="Times New Roman" w:cs="Times New Roman" w:hint="eastAsia"/>
          <w:sz w:val="28"/>
          <w:szCs w:val="24"/>
        </w:rPr>
        <w:t>大型</w:t>
      </w:r>
      <w:r w:rsidRPr="003938D4">
        <w:rPr>
          <w:rFonts w:ascii="Times New Roman" w:eastAsia="宋体" w:hAnsi="Times New Roman" w:cs="Times New Roman" w:hint="eastAsia"/>
          <w:sz w:val="28"/>
          <w:szCs w:val="24"/>
        </w:rPr>
        <w:t>粒子物理</w:t>
      </w:r>
      <w:r w:rsidR="00724F1B" w:rsidRPr="003938D4">
        <w:rPr>
          <w:rFonts w:ascii="Times New Roman" w:eastAsia="宋体" w:hAnsi="Times New Roman" w:cs="Times New Roman" w:hint="eastAsia"/>
          <w:sz w:val="28"/>
          <w:szCs w:val="24"/>
        </w:rPr>
        <w:t>实验装置，</w:t>
      </w:r>
      <w:r w:rsidR="00633544" w:rsidRPr="003938D4">
        <w:rPr>
          <w:rFonts w:ascii="Times New Roman" w:eastAsia="宋体" w:hAnsi="Times New Roman" w:cs="Times New Roman" w:hint="eastAsia"/>
          <w:sz w:val="28"/>
          <w:szCs w:val="24"/>
        </w:rPr>
        <w:t>对于我国、乃至全世界的粒子物理和基础研究都具有重大意义</w:t>
      </w:r>
      <w:r w:rsidR="00A91392" w:rsidRPr="003938D4">
        <w:rPr>
          <w:rFonts w:ascii="Times New Roman" w:eastAsia="宋体" w:hAnsi="Times New Roman" w:cs="Times New Roman" w:hint="eastAsia"/>
          <w:sz w:val="28"/>
          <w:szCs w:val="24"/>
        </w:rPr>
        <w:t>，然而其结构复杂、技术指标</w:t>
      </w:r>
      <w:r w:rsidR="00653865" w:rsidRPr="003938D4">
        <w:rPr>
          <w:rFonts w:ascii="Times New Roman" w:eastAsia="宋体" w:hAnsi="Times New Roman" w:cs="Times New Roman" w:hint="eastAsia"/>
          <w:sz w:val="28"/>
          <w:szCs w:val="24"/>
        </w:rPr>
        <w:t>超前</w:t>
      </w:r>
      <w:r w:rsidR="00A91392" w:rsidRPr="003938D4">
        <w:rPr>
          <w:rFonts w:ascii="Times New Roman" w:eastAsia="宋体" w:hAnsi="Times New Roman" w:cs="Times New Roman" w:hint="eastAsia"/>
          <w:sz w:val="28"/>
          <w:szCs w:val="24"/>
        </w:rPr>
        <w:t>，包括</w:t>
      </w:r>
      <w:proofErr w:type="gramStart"/>
      <w:r w:rsidR="00A91392" w:rsidRPr="003938D4">
        <w:rPr>
          <w:rFonts w:ascii="Times New Roman" w:eastAsia="宋体" w:hAnsi="Times New Roman" w:cs="Times New Roman" w:hint="eastAsia"/>
          <w:sz w:val="28"/>
          <w:szCs w:val="24"/>
        </w:rPr>
        <w:t>量能器在内</w:t>
      </w:r>
      <w:proofErr w:type="gramEnd"/>
      <w:r w:rsidR="00A91392" w:rsidRPr="003938D4">
        <w:rPr>
          <w:rFonts w:ascii="Times New Roman" w:eastAsia="宋体" w:hAnsi="Times New Roman" w:cs="Times New Roman" w:hint="eastAsia"/>
          <w:sz w:val="28"/>
          <w:szCs w:val="24"/>
        </w:rPr>
        <w:t>的各个子探测器</w:t>
      </w:r>
      <w:r w:rsidR="00653865" w:rsidRPr="003938D4">
        <w:rPr>
          <w:rFonts w:ascii="Times New Roman" w:eastAsia="宋体" w:hAnsi="Times New Roman" w:cs="Times New Roman" w:hint="eastAsia"/>
          <w:sz w:val="28"/>
          <w:szCs w:val="24"/>
        </w:rPr>
        <w:t>都</w:t>
      </w:r>
      <w:r w:rsidR="00A91392" w:rsidRPr="003938D4">
        <w:rPr>
          <w:rFonts w:ascii="Times New Roman" w:eastAsia="宋体" w:hAnsi="Times New Roman" w:cs="Times New Roman" w:hint="eastAsia"/>
          <w:sz w:val="28"/>
          <w:szCs w:val="24"/>
        </w:rPr>
        <w:t>有许多关键技术需要开展探索。</w:t>
      </w:r>
      <w:r w:rsidR="009848AC" w:rsidRPr="003938D4">
        <w:rPr>
          <w:rFonts w:ascii="Times New Roman" w:eastAsia="宋体" w:hAnsi="Times New Roman" w:cs="Times New Roman" w:hint="eastAsia"/>
          <w:sz w:val="28"/>
          <w:szCs w:val="24"/>
        </w:rPr>
        <w:t>本论文针对</w:t>
      </w:r>
      <w:r w:rsidR="003D1C34" w:rsidRPr="003938D4">
        <w:rPr>
          <w:rFonts w:ascii="Times New Roman" w:eastAsia="宋体" w:hAnsi="Times New Roman" w:cs="Times New Roman" w:hint="eastAsia"/>
          <w:sz w:val="28"/>
          <w:szCs w:val="24"/>
        </w:rPr>
        <w:t>CEPC</w:t>
      </w:r>
      <w:r w:rsidR="003D1C34" w:rsidRPr="003938D4">
        <w:rPr>
          <w:rFonts w:ascii="Times New Roman" w:eastAsia="宋体" w:hAnsi="Times New Roman" w:cs="Times New Roman" w:hint="eastAsia"/>
          <w:sz w:val="28"/>
          <w:szCs w:val="24"/>
        </w:rPr>
        <w:t>实验</w:t>
      </w:r>
      <w:r w:rsidR="00C77507" w:rsidRPr="003938D4">
        <w:rPr>
          <w:rFonts w:ascii="Times New Roman" w:eastAsia="宋体" w:hAnsi="Times New Roman" w:cs="Times New Roman" w:hint="eastAsia"/>
          <w:sz w:val="28"/>
          <w:szCs w:val="24"/>
        </w:rPr>
        <w:t>的</w:t>
      </w:r>
      <w:r w:rsidR="003D1C34" w:rsidRPr="003938D4">
        <w:rPr>
          <w:rFonts w:ascii="Times New Roman" w:eastAsia="宋体" w:hAnsi="Times New Roman" w:cs="Times New Roman" w:hint="eastAsia"/>
          <w:sz w:val="28"/>
          <w:szCs w:val="24"/>
        </w:rPr>
        <w:t>需求，</w:t>
      </w:r>
      <w:r w:rsidR="00C77507" w:rsidRPr="003938D4">
        <w:rPr>
          <w:rFonts w:ascii="Times New Roman" w:eastAsia="宋体" w:hAnsi="Times New Roman" w:cs="Times New Roman" w:hint="eastAsia"/>
          <w:sz w:val="28"/>
          <w:szCs w:val="24"/>
        </w:rPr>
        <w:t>在国内率先开展</w:t>
      </w:r>
      <w:r w:rsidR="005E59A3" w:rsidRPr="003938D4">
        <w:rPr>
          <w:rFonts w:ascii="Times New Roman" w:eastAsia="宋体" w:hAnsi="Times New Roman" w:cs="Times New Roman" w:hint="eastAsia"/>
          <w:sz w:val="28"/>
          <w:szCs w:val="24"/>
        </w:rPr>
        <w:t>高颗粒度强子</w:t>
      </w:r>
      <w:proofErr w:type="gramStart"/>
      <w:r w:rsidR="005E59A3" w:rsidRPr="003938D4">
        <w:rPr>
          <w:rFonts w:ascii="Times New Roman" w:eastAsia="宋体" w:hAnsi="Times New Roman" w:cs="Times New Roman" w:hint="eastAsia"/>
          <w:sz w:val="28"/>
          <w:szCs w:val="24"/>
        </w:rPr>
        <w:t>量能器</w:t>
      </w:r>
      <w:r w:rsidR="003F4C72" w:rsidRPr="003938D4">
        <w:rPr>
          <w:rFonts w:ascii="Times New Roman" w:eastAsia="宋体" w:hAnsi="Times New Roman" w:cs="Times New Roman" w:hint="eastAsia"/>
          <w:sz w:val="28"/>
          <w:szCs w:val="24"/>
        </w:rPr>
        <w:t>读出</w:t>
      </w:r>
      <w:proofErr w:type="gramEnd"/>
      <w:r w:rsidR="003F4C72" w:rsidRPr="003938D4">
        <w:rPr>
          <w:rFonts w:ascii="Times New Roman" w:eastAsia="宋体" w:hAnsi="Times New Roman" w:cs="Times New Roman" w:hint="eastAsia"/>
          <w:sz w:val="28"/>
          <w:szCs w:val="24"/>
        </w:rPr>
        <w:t>电子学</w:t>
      </w:r>
      <w:r w:rsidR="007A22A7" w:rsidRPr="003938D4">
        <w:rPr>
          <w:rFonts w:ascii="Times New Roman" w:eastAsia="宋体" w:hAnsi="Times New Roman" w:cs="Times New Roman" w:hint="eastAsia"/>
          <w:sz w:val="28"/>
          <w:szCs w:val="24"/>
        </w:rPr>
        <w:t>的</w:t>
      </w:r>
      <w:r w:rsidR="00C77507" w:rsidRPr="003938D4">
        <w:rPr>
          <w:rFonts w:ascii="Times New Roman" w:eastAsia="宋体" w:hAnsi="Times New Roman" w:cs="Times New Roman" w:hint="eastAsia"/>
          <w:sz w:val="28"/>
          <w:szCs w:val="24"/>
        </w:rPr>
        <w:t>研究，</w:t>
      </w:r>
      <w:r w:rsidR="003F4C72" w:rsidRPr="003938D4">
        <w:rPr>
          <w:rFonts w:ascii="Times New Roman" w:eastAsia="宋体" w:hAnsi="Times New Roman" w:cs="Times New Roman" w:hint="eastAsia"/>
          <w:sz w:val="28"/>
          <w:szCs w:val="24"/>
        </w:rPr>
        <w:t>选题具有重要意义。</w:t>
      </w:r>
    </w:p>
    <w:p w:rsidR="00293A18" w:rsidRPr="003938D4" w:rsidRDefault="001D1CDB" w:rsidP="00293A18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3938D4">
        <w:rPr>
          <w:rFonts w:ascii="Times New Roman" w:eastAsia="宋体" w:hAnsi="Times New Roman" w:cs="Times New Roman" w:hint="eastAsia"/>
          <w:sz w:val="28"/>
          <w:szCs w:val="24"/>
        </w:rPr>
        <w:t>论文</w:t>
      </w:r>
      <w:r w:rsidR="009A1611" w:rsidRPr="003938D4">
        <w:rPr>
          <w:rFonts w:ascii="Times New Roman" w:eastAsia="宋体" w:hAnsi="Times New Roman" w:cs="Times New Roman" w:hint="eastAsia"/>
          <w:sz w:val="28"/>
          <w:szCs w:val="24"/>
        </w:rPr>
        <w:t>首先</w:t>
      </w:r>
      <w:r w:rsidR="00BC7170" w:rsidRPr="003938D4">
        <w:rPr>
          <w:rFonts w:ascii="Times New Roman" w:eastAsia="宋体" w:hAnsi="Times New Roman" w:cs="Times New Roman" w:hint="eastAsia"/>
          <w:sz w:val="28"/>
          <w:szCs w:val="24"/>
        </w:rPr>
        <w:t>调研了</w:t>
      </w:r>
      <w:r w:rsidR="00261419" w:rsidRPr="003938D4">
        <w:rPr>
          <w:rFonts w:ascii="Times New Roman" w:eastAsia="宋体" w:hAnsi="Times New Roman" w:cs="Times New Roman" w:hint="eastAsia"/>
          <w:sz w:val="28"/>
          <w:szCs w:val="24"/>
        </w:rPr>
        <w:t>国际上高颗粒度强子</w:t>
      </w:r>
      <w:proofErr w:type="gramStart"/>
      <w:r w:rsidR="00261419" w:rsidRPr="003938D4">
        <w:rPr>
          <w:rFonts w:ascii="Times New Roman" w:eastAsia="宋体" w:hAnsi="Times New Roman" w:cs="Times New Roman" w:hint="eastAsia"/>
          <w:sz w:val="28"/>
          <w:szCs w:val="24"/>
        </w:rPr>
        <w:t>量能</w:t>
      </w:r>
      <w:r w:rsidR="00BC7170" w:rsidRPr="003938D4">
        <w:rPr>
          <w:rFonts w:ascii="Times New Roman" w:eastAsia="宋体" w:hAnsi="Times New Roman" w:cs="Times New Roman" w:hint="eastAsia"/>
          <w:sz w:val="28"/>
          <w:szCs w:val="24"/>
        </w:rPr>
        <w:t>器的</w:t>
      </w:r>
      <w:proofErr w:type="gramEnd"/>
      <w:r w:rsidR="00BC7170" w:rsidRPr="003938D4">
        <w:rPr>
          <w:rFonts w:ascii="Times New Roman" w:eastAsia="宋体" w:hAnsi="Times New Roman" w:cs="Times New Roman" w:hint="eastAsia"/>
          <w:sz w:val="28"/>
          <w:szCs w:val="24"/>
        </w:rPr>
        <w:t>研究现状，</w:t>
      </w:r>
      <w:r w:rsidR="00BC7170" w:rsidRPr="003938D4">
        <w:rPr>
          <w:rFonts w:ascii="Times New Roman" w:eastAsia="宋体" w:hAnsi="Times New Roman" w:cs="Times New Roman"/>
          <w:sz w:val="28"/>
          <w:szCs w:val="24"/>
        </w:rPr>
        <w:t>在参考</w:t>
      </w:r>
      <w:r w:rsidRPr="003938D4">
        <w:rPr>
          <w:rFonts w:ascii="Times New Roman" w:eastAsia="宋体" w:hAnsi="Times New Roman" w:cs="Times New Roman" w:hint="eastAsia"/>
          <w:sz w:val="28"/>
          <w:szCs w:val="24"/>
        </w:rPr>
        <w:t>国外同行</w:t>
      </w:r>
      <w:r w:rsidR="00F36CF6" w:rsidRPr="003938D4">
        <w:rPr>
          <w:rFonts w:ascii="Times New Roman" w:eastAsia="宋体" w:hAnsi="Times New Roman" w:cs="Times New Roman" w:hint="eastAsia"/>
          <w:sz w:val="28"/>
          <w:szCs w:val="24"/>
        </w:rPr>
        <w:t>相关</w:t>
      </w:r>
      <w:r w:rsidR="00322DC9" w:rsidRPr="003938D4">
        <w:rPr>
          <w:rFonts w:ascii="Times New Roman" w:eastAsia="宋体" w:hAnsi="Times New Roman" w:cs="Times New Roman" w:hint="eastAsia"/>
          <w:sz w:val="28"/>
          <w:szCs w:val="24"/>
        </w:rPr>
        <w:t>原理样机</w:t>
      </w:r>
      <w:r w:rsidR="00F36CF6" w:rsidRPr="003938D4">
        <w:rPr>
          <w:rFonts w:ascii="Times New Roman" w:eastAsia="宋体" w:hAnsi="Times New Roman" w:cs="Times New Roman" w:hint="eastAsia"/>
          <w:sz w:val="28"/>
          <w:szCs w:val="24"/>
        </w:rPr>
        <w:t>电子学</w:t>
      </w:r>
      <w:r w:rsidR="00471C8A" w:rsidRPr="003938D4">
        <w:rPr>
          <w:rFonts w:ascii="Times New Roman" w:eastAsia="宋体" w:hAnsi="Times New Roman" w:cs="Times New Roman" w:hint="eastAsia"/>
          <w:sz w:val="28"/>
          <w:szCs w:val="24"/>
        </w:rPr>
        <w:t>系统</w:t>
      </w:r>
      <w:r w:rsidR="00322DC9" w:rsidRPr="003938D4">
        <w:rPr>
          <w:rFonts w:ascii="Times New Roman" w:eastAsia="宋体" w:hAnsi="Times New Roman" w:cs="Times New Roman" w:hint="eastAsia"/>
          <w:sz w:val="28"/>
          <w:szCs w:val="24"/>
        </w:rPr>
        <w:t>的基础上，针对</w:t>
      </w:r>
      <w:r w:rsidR="00F36CF6" w:rsidRPr="003938D4">
        <w:rPr>
          <w:rFonts w:ascii="Times New Roman" w:eastAsia="宋体" w:hAnsi="Times New Roman" w:cs="Times New Roman" w:hint="eastAsia"/>
          <w:sz w:val="28"/>
          <w:szCs w:val="24"/>
        </w:rPr>
        <w:t>CEPC</w:t>
      </w:r>
      <w:r w:rsidR="00F36CF6" w:rsidRPr="003938D4">
        <w:rPr>
          <w:rFonts w:ascii="Times New Roman" w:eastAsia="宋体" w:hAnsi="Times New Roman" w:cs="Times New Roman" w:hint="eastAsia"/>
          <w:sz w:val="28"/>
          <w:szCs w:val="24"/>
        </w:rPr>
        <w:t>基于</w:t>
      </w:r>
      <w:r w:rsidR="00F36CF6" w:rsidRPr="003938D4">
        <w:rPr>
          <w:rFonts w:ascii="Times New Roman" w:eastAsia="宋体" w:hAnsi="Times New Roman" w:cs="Times New Roman" w:hint="eastAsia"/>
          <w:sz w:val="28"/>
          <w:szCs w:val="24"/>
        </w:rPr>
        <w:t>GEM</w:t>
      </w:r>
      <w:r w:rsidR="00F36CF6" w:rsidRPr="003938D4">
        <w:rPr>
          <w:rFonts w:ascii="Times New Roman" w:eastAsia="宋体" w:hAnsi="Times New Roman" w:cs="Times New Roman" w:hint="eastAsia"/>
          <w:sz w:val="28"/>
          <w:szCs w:val="24"/>
        </w:rPr>
        <w:t>探测器的</w:t>
      </w:r>
      <w:r w:rsidR="00F31C52" w:rsidRPr="003938D4">
        <w:rPr>
          <w:rFonts w:ascii="Times New Roman" w:eastAsia="宋体" w:hAnsi="Times New Roman" w:cs="Times New Roman" w:hint="eastAsia"/>
          <w:sz w:val="28"/>
          <w:szCs w:val="24"/>
        </w:rPr>
        <w:t>数字强子</w:t>
      </w:r>
      <w:proofErr w:type="gramStart"/>
      <w:r w:rsidR="00F31C52" w:rsidRPr="003938D4">
        <w:rPr>
          <w:rFonts w:ascii="Times New Roman" w:eastAsia="宋体" w:hAnsi="Times New Roman" w:cs="Times New Roman" w:hint="eastAsia"/>
          <w:sz w:val="28"/>
          <w:szCs w:val="24"/>
        </w:rPr>
        <w:t>量能器原理</w:t>
      </w:r>
      <w:proofErr w:type="gramEnd"/>
      <w:r w:rsidR="00F31C52" w:rsidRPr="003938D4">
        <w:rPr>
          <w:rFonts w:ascii="Times New Roman" w:eastAsia="宋体" w:hAnsi="Times New Roman" w:cs="Times New Roman" w:hint="eastAsia"/>
          <w:sz w:val="28"/>
          <w:szCs w:val="24"/>
        </w:rPr>
        <w:t>样机</w:t>
      </w:r>
      <w:r w:rsidR="00471C8A" w:rsidRPr="003938D4">
        <w:rPr>
          <w:rFonts w:ascii="Times New Roman" w:eastAsia="宋体" w:hAnsi="Times New Roman" w:cs="Times New Roman" w:hint="eastAsia"/>
          <w:sz w:val="28"/>
          <w:szCs w:val="24"/>
        </w:rPr>
        <w:t>的读出需求</w:t>
      </w:r>
      <w:r w:rsidR="00322DC9" w:rsidRPr="003938D4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="00585C32" w:rsidRPr="003938D4">
        <w:rPr>
          <w:rFonts w:ascii="Times New Roman" w:eastAsia="宋体" w:hAnsi="Times New Roman" w:cs="Times New Roman" w:hint="eastAsia"/>
          <w:sz w:val="28"/>
          <w:szCs w:val="24"/>
        </w:rPr>
        <w:t>提出了</w:t>
      </w:r>
      <w:r w:rsidR="00646F85" w:rsidRPr="003938D4">
        <w:rPr>
          <w:rFonts w:ascii="Times New Roman" w:eastAsia="宋体" w:hAnsi="Times New Roman" w:cs="Times New Roman" w:hint="eastAsia"/>
          <w:sz w:val="28"/>
          <w:szCs w:val="24"/>
        </w:rPr>
        <w:t>密度高、</w:t>
      </w:r>
      <w:r w:rsidR="00BC7170" w:rsidRPr="003938D4">
        <w:rPr>
          <w:rFonts w:ascii="Times New Roman" w:eastAsia="宋体" w:hAnsi="Times New Roman" w:cs="Times New Roman"/>
          <w:sz w:val="28"/>
          <w:szCs w:val="24"/>
        </w:rPr>
        <w:t>可扩展</w:t>
      </w:r>
      <w:r w:rsidR="00B02167" w:rsidRPr="003938D4">
        <w:rPr>
          <w:rFonts w:ascii="Times New Roman" w:eastAsia="宋体" w:hAnsi="Times New Roman" w:cs="Times New Roman" w:hint="eastAsia"/>
          <w:sz w:val="28"/>
          <w:szCs w:val="24"/>
        </w:rPr>
        <w:t>性强、能够</w:t>
      </w:r>
      <w:r w:rsidR="00A2058D" w:rsidRPr="003938D4">
        <w:rPr>
          <w:rFonts w:ascii="Times New Roman" w:eastAsia="宋体" w:hAnsi="Times New Roman" w:cs="Times New Roman" w:hint="eastAsia"/>
          <w:sz w:val="28"/>
          <w:szCs w:val="24"/>
        </w:rPr>
        <w:t>适应</w:t>
      </w:r>
      <w:r w:rsidR="00A2058D" w:rsidRPr="003938D4">
        <w:rPr>
          <w:rFonts w:ascii="Times New Roman" w:eastAsia="宋体" w:hAnsi="Times New Roman" w:cs="Times New Roman" w:hint="eastAsia"/>
          <w:sz w:val="28"/>
          <w:szCs w:val="24"/>
        </w:rPr>
        <w:t>CEPC</w:t>
      </w:r>
      <w:r w:rsidR="00A2058D" w:rsidRPr="003938D4">
        <w:rPr>
          <w:rFonts w:ascii="Times New Roman" w:eastAsia="宋体" w:hAnsi="Times New Roman" w:cs="Times New Roman" w:hint="eastAsia"/>
          <w:sz w:val="28"/>
          <w:szCs w:val="24"/>
        </w:rPr>
        <w:t>海量探测器通道</w:t>
      </w:r>
      <w:r w:rsidR="00B02167" w:rsidRPr="003938D4">
        <w:rPr>
          <w:rFonts w:ascii="Times New Roman" w:eastAsia="宋体" w:hAnsi="Times New Roman" w:cs="Times New Roman" w:hint="eastAsia"/>
          <w:sz w:val="28"/>
          <w:szCs w:val="24"/>
        </w:rPr>
        <w:t>读出</w:t>
      </w:r>
      <w:r w:rsidR="00BC7170" w:rsidRPr="003938D4">
        <w:rPr>
          <w:rFonts w:ascii="Times New Roman" w:eastAsia="宋体" w:hAnsi="Times New Roman" w:cs="Times New Roman"/>
          <w:sz w:val="28"/>
          <w:szCs w:val="24"/>
        </w:rPr>
        <w:t>的电子学系统</w:t>
      </w:r>
      <w:r w:rsidR="00D9190A" w:rsidRPr="003938D4">
        <w:rPr>
          <w:rFonts w:ascii="Times New Roman" w:eastAsia="宋体" w:hAnsi="Times New Roman" w:cs="Times New Roman"/>
          <w:sz w:val="28"/>
          <w:szCs w:val="24"/>
        </w:rPr>
        <w:t>架构</w:t>
      </w:r>
      <w:r w:rsidR="00646F85" w:rsidRPr="003938D4">
        <w:rPr>
          <w:rFonts w:ascii="Times New Roman" w:eastAsia="宋体" w:hAnsi="Times New Roman" w:cs="Times New Roman" w:hint="eastAsia"/>
          <w:sz w:val="28"/>
          <w:szCs w:val="24"/>
        </w:rPr>
        <w:t>。并选</w:t>
      </w:r>
      <w:r w:rsidR="00646F85" w:rsidRPr="003938D4">
        <w:rPr>
          <w:rFonts w:ascii="Times New Roman" w:eastAsia="宋体" w:hAnsi="Times New Roman" w:cs="Times New Roman"/>
          <w:sz w:val="28"/>
          <w:szCs w:val="24"/>
        </w:rPr>
        <w:t>用了低功耗</w:t>
      </w:r>
      <w:r w:rsidR="00646F85" w:rsidRPr="003938D4">
        <w:rPr>
          <w:rFonts w:ascii="Times New Roman" w:eastAsia="宋体" w:hAnsi="Times New Roman" w:cs="Times New Roman" w:hint="eastAsia"/>
          <w:sz w:val="28"/>
          <w:szCs w:val="24"/>
        </w:rPr>
        <w:t>、高集成度的</w:t>
      </w:r>
      <w:r w:rsidR="00646F85" w:rsidRPr="003938D4">
        <w:rPr>
          <w:rFonts w:ascii="Times New Roman" w:eastAsia="宋体" w:hAnsi="Times New Roman" w:cs="Times New Roman"/>
          <w:sz w:val="28"/>
          <w:szCs w:val="24"/>
        </w:rPr>
        <w:t>三阈值数字读出前端</w:t>
      </w:r>
      <w:r w:rsidR="00646F85" w:rsidRPr="003938D4">
        <w:rPr>
          <w:rFonts w:ascii="Times New Roman" w:eastAsia="宋体" w:hAnsi="Times New Roman" w:cs="Times New Roman" w:hint="eastAsia"/>
          <w:sz w:val="28"/>
          <w:szCs w:val="24"/>
        </w:rPr>
        <w:t>AISC</w:t>
      </w:r>
      <w:r w:rsidR="00646F85" w:rsidRPr="003938D4">
        <w:rPr>
          <w:rFonts w:ascii="Times New Roman" w:eastAsia="宋体" w:hAnsi="Times New Roman" w:cs="Times New Roman"/>
          <w:sz w:val="28"/>
          <w:szCs w:val="24"/>
        </w:rPr>
        <w:t>芯片</w:t>
      </w:r>
      <w:r w:rsidR="00646F85" w:rsidRPr="003938D4">
        <w:rPr>
          <w:rFonts w:ascii="Times New Roman" w:eastAsia="宋体" w:hAnsi="Times New Roman" w:cs="Times New Roman"/>
          <w:sz w:val="28"/>
          <w:szCs w:val="24"/>
        </w:rPr>
        <w:t>MICROROC</w:t>
      </w:r>
      <w:r w:rsidR="00D16D97" w:rsidRPr="003938D4">
        <w:rPr>
          <w:rFonts w:ascii="Times New Roman" w:eastAsia="宋体" w:hAnsi="Times New Roman" w:cs="Times New Roman" w:hint="eastAsia"/>
          <w:sz w:val="28"/>
          <w:szCs w:val="24"/>
        </w:rPr>
        <w:t>，设计实现</w:t>
      </w:r>
      <w:r w:rsidR="00646F85" w:rsidRPr="003938D4">
        <w:rPr>
          <w:rFonts w:ascii="Times New Roman" w:eastAsia="宋体" w:hAnsi="Times New Roman" w:cs="Times New Roman"/>
          <w:sz w:val="28"/>
          <w:szCs w:val="24"/>
        </w:rPr>
        <w:t>了</w:t>
      </w:r>
      <w:r w:rsidR="00D16D97" w:rsidRPr="003938D4">
        <w:rPr>
          <w:rFonts w:ascii="Times New Roman" w:eastAsia="宋体" w:hAnsi="Times New Roman" w:cs="Times New Roman" w:hint="eastAsia"/>
          <w:sz w:val="28"/>
          <w:szCs w:val="24"/>
        </w:rPr>
        <w:t>前端电子学及数据获取</w:t>
      </w:r>
      <w:r w:rsidR="00317D2E" w:rsidRPr="003938D4">
        <w:rPr>
          <w:rFonts w:ascii="Times New Roman" w:eastAsia="宋体" w:hAnsi="Times New Roman" w:cs="Times New Roman" w:hint="eastAsia"/>
          <w:sz w:val="28"/>
          <w:szCs w:val="24"/>
        </w:rPr>
        <w:t>系统的</w:t>
      </w:r>
      <w:r w:rsidR="00D16D97" w:rsidRPr="003938D4">
        <w:rPr>
          <w:rFonts w:ascii="Times New Roman" w:eastAsia="宋体" w:hAnsi="Times New Roman" w:cs="Times New Roman" w:hint="eastAsia"/>
          <w:sz w:val="28"/>
          <w:szCs w:val="24"/>
        </w:rPr>
        <w:t>原型</w:t>
      </w:r>
      <w:r w:rsidR="00293A18" w:rsidRPr="003938D4">
        <w:rPr>
          <w:rFonts w:ascii="Times New Roman" w:eastAsia="宋体" w:hAnsi="Times New Roman" w:cs="Times New Roman" w:hint="eastAsia"/>
          <w:sz w:val="28"/>
          <w:szCs w:val="24"/>
        </w:rPr>
        <w:t>，并开展了电子学测试及初步的探测器联调测试，结果符合预期</w:t>
      </w:r>
      <w:r w:rsidR="00D16D97" w:rsidRPr="003938D4">
        <w:rPr>
          <w:rFonts w:ascii="Times New Roman" w:eastAsia="宋体" w:hAnsi="Times New Roman" w:cs="Times New Roman" w:hint="eastAsia"/>
          <w:sz w:val="28"/>
          <w:szCs w:val="24"/>
        </w:rPr>
        <w:t>。</w:t>
      </w:r>
      <w:r w:rsidR="00D912A3" w:rsidRPr="003938D4">
        <w:rPr>
          <w:rFonts w:ascii="Times New Roman" w:eastAsia="宋体" w:hAnsi="Times New Roman" w:cs="Times New Roman" w:hint="eastAsia"/>
          <w:sz w:val="28"/>
          <w:szCs w:val="24"/>
        </w:rPr>
        <w:t>该</w:t>
      </w:r>
      <w:r w:rsidR="00654CAF" w:rsidRPr="003938D4">
        <w:rPr>
          <w:rFonts w:ascii="Times New Roman" w:eastAsia="宋体" w:hAnsi="Times New Roman" w:cs="Times New Roman" w:hint="eastAsia"/>
          <w:sz w:val="28"/>
          <w:szCs w:val="24"/>
        </w:rPr>
        <w:t>工作将对</w:t>
      </w:r>
      <w:r w:rsidR="00D912A3" w:rsidRPr="003938D4">
        <w:rPr>
          <w:rFonts w:ascii="Times New Roman" w:eastAsia="宋体" w:hAnsi="Times New Roman" w:cs="Times New Roman" w:hint="eastAsia"/>
          <w:sz w:val="28"/>
          <w:szCs w:val="24"/>
        </w:rPr>
        <w:t>CEPC</w:t>
      </w:r>
      <w:r w:rsidR="00D912A3" w:rsidRPr="003938D4">
        <w:rPr>
          <w:rFonts w:ascii="Times New Roman" w:eastAsia="宋体" w:hAnsi="Times New Roman" w:cs="Times New Roman" w:hint="eastAsia"/>
          <w:sz w:val="28"/>
          <w:szCs w:val="24"/>
        </w:rPr>
        <w:t>数字强子</w:t>
      </w:r>
      <w:proofErr w:type="gramStart"/>
      <w:r w:rsidR="00D912A3" w:rsidRPr="003938D4">
        <w:rPr>
          <w:rFonts w:ascii="Times New Roman" w:eastAsia="宋体" w:hAnsi="Times New Roman" w:cs="Times New Roman" w:hint="eastAsia"/>
          <w:sz w:val="28"/>
          <w:szCs w:val="24"/>
        </w:rPr>
        <w:t>量能器下一步</w:t>
      </w:r>
      <w:proofErr w:type="gramEnd"/>
      <w:r w:rsidR="00D912A3" w:rsidRPr="003938D4">
        <w:rPr>
          <w:rFonts w:ascii="Times New Roman" w:eastAsia="宋体" w:hAnsi="Times New Roman" w:cs="Times New Roman" w:hint="eastAsia"/>
          <w:sz w:val="28"/>
          <w:szCs w:val="24"/>
        </w:rPr>
        <w:t>的预研</w:t>
      </w:r>
      <w:r w:rsidR="00654CAF" w:rsidRPr="003938D4">
        <w:rPr>
          <w:rFonts w:ascii="Times New Roman" w:eastAsia="宋体" w:hAnsi="Times New Roman" w:cs="Times New Roman" w:hint="eastAsia"/>
          <w:sz w:val="28"/>
          <w:szCs w:val="24"/>
        </w:rPr>
        <w:t>工作</w:t>
      </w:r>
      <w:r w:rsidR="00D912A3" w:rsidRPr="003938D4">
        <w:rPr>
          <w:rFonts w:ascii="Times New Roman" w:eastAsia="宋体" w:hAnsi="Times New Roman" w:cs="Times New Roman" w:hint="eastAsia"/>
          <w:sz w:val="28"/>
          <w:szCs w:val="24"/>
        </w:rPr>
        <w:t>起到</w:t>
      </w:r>
      <w:r w:rsidR="00654CAF" w:rsidRPr="003938D4">
        <w:rPr>
          <w:rFonts w:ascii="Times New Roman" w:eastAsia="宋体" w:hAnsi="Times New Roman" w:cs="Times New Roman" w:hint="eastAsia"/>
          <w:sz w:val="28"/>
          <w:szCs w:val="24"/>
        </w:rPr>
        <w:t>重要</w:t>
      </w:r>
      <w:r w:rsidR="00D912A3" w:rsidRPr="003938D4">
        <w:rPr>
          <w:rFonts w:ascii="Times New Roman" w:eastAsia="宋体" w:hAnsi="Times New Roman" w:cs="Times New Roman" w:hint="eastAsia"/>
          <w:sz w:val="28"/>
          <w:szCs w:val="24"/>
        </w:rPr>
        <w:t>的促进作用。</w:t>
      </w:r>
    </w:p>
    <w:p w:rsidR="009A1611" w:rsidRPr="003938D4" w:rsidRDefault="00E4523C" w:rsidP="00293A18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3938D4">
        <w:rPr>
          <w:rFonts w:ascii="Times New Roman" w:eastAsia="宋体" w:hAnsi="Times New Roman" w:cs="Times New Roman" w:hint="eastAsia"/>
          <w:sz w:val="28"/>
          <w:szCs w:val="24"/>
        </w:rPr>
        <w:t>该论文文献调研广泛，</w:t>
      </w:r>
      <w:r w:rsidR="009A1611" w:rsidRPr="003938D4">
        <w:rPr>
          <w:rFonts w:ascii="Times New Roman" w:eastAsia="宋体" w:hAnsi="Times New Roman" w:cs="Times New Roman" w:hint="eastAsia"/>
          <w:sz w:val="28"/>
          <w:szCs w:val="24"/>
        </w:rPr>
        <w:t>分析合理、条理清楚、逻辑性强。论文结构合理、描述清晰。</w:t>
      </w:r>
      <w:r w:rsidR="002B699C" w:rsidRPr="003938D4">
        <w:rPr>
          <w:rFonts w:ascii="Times New Roman" w:eastAsia="宋体" w:hAnsi="Times New Roman" w:cs="Times New Roman" w:hint="eastAsia"/>
          <w:sz w:val="28"/>
          <w:szCs w:val="24"/>
        </w:rPr>
        <w:t>张俊斌</w:t>
      </w:r>
      <w:r w:rsidR="009A1611" w:rsidRPr="003938D4">
        <w:rPr>
          <w:rFonts w:ascii="Times New Roman" w:eastAsia="宋体" w:hAnsi="Times New Roman" w:cs="Times New Roman" w:hint="eastAsia"/>
          <w:sz w:val="28"/>
          <w:szCs w:val="24"/>
        </w:rPr>
        <w:t>在答辩过程中逻辑缜密，对</w:t>
      </w:r>
      <w:r w:rsidR="00454F71" w:rsidRPr="003938D4">
        <w:rPr>
          <w:rFonts w:ascii="Times New Roman" w:eastAsia="宋体" w:hAnsi="Times New Roman" w:cs="Times New Roman" w:hint="eastAsia"/>
          <w:sz w:val="28"/>
          <w:szCs w:val="24"/>
        </w:rPr>
        <w:t>评委</w:t>
      </w:r>
      <w:r w:rsidR="009A1611" w:rsidRPr="003938D4">
        <w:rPr>
          <w:rFonts w:ascii="Times New Roman" w:eastAsia="宋体" w:hAnsi="Times New Roman" w:cs="Times New Roman" w:hint="eastAsia"/>
          <w:sz w:val="28"/>
          <w:szCs w:val="24"/>
        </w:rPr>
        <w:t>提出的问题能够明确分析和正确回答。答辩委员会经过认真讨论，一致同意通过其论文答辩，建议授予博士学位。</w:t>
      </w:r>
    </w:p>
    <w:p w:rsidR="002E285E" w:rsidRPr="009A1611" w:rsidRDefault="002E285E"/>
    <w:sectPr w:rsidR="002E285E" w:rsidRPr="009A1611" w:rsidSect="00F8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FDB" w:rsidRDefault="00B54FDB" w:rsidP="009A1611">
      <w:r>
        <w:separator/>
      </w:r>
    </w:p>
  </w:endnote>
  <w:endnote w:type="continuationSeparator" w:id="0">
    <w:p w:rsidR="00B54FDB" w:rsidRDefault="00B54FDB" w:rsidP="009A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FDB" w:rsidRDefault="00B54FDB" w:rsidP="009A1611">
      <w:r>
        <w:separator/>
      </w:r>
    </w:p>
  </w:footnote>
  <w:footnote w:type="continuationSeparator" w:id="0">
    <w:p w:rsidR="00B54FDB" w:rsidRDefault="00B54FDB" w:rsidP="009A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611"/>
    <w:rsid w:val="00091898"/>
    <w:rsid w:val="000D1680"/>
    <w:rsid w:val="00103AC2"/>
    <w:rsid w:val="001A783E"/>
    <w:rsid w:val="001D1CDB"/>
    <w:rsid w:val="001D43FE"/>
    <w:rsid w:val="00261419"/>
    <w:rsid w:val="002640DB"/>
    <w:rsid w:val="00293A18"/>
    <w:rsid w:val="002B5AF5"/>
    <w:rsid w:val="002B699C"/>
    <w:rsid w:val="002B735F"/>
    <w:rsid w:val="002E285E"/>
    <w:rsid w:val="002F7B95"/>
    <w:rsid w:val="00314F2D"/>
    <w:rsid w:val="00317D2E"/>
    <w:rsid w:val="00322DC9"/>
    <w:rsid w:val="0038693D"/>
    <w:rsid w:val="003938D4"/>
    <w:rsid w:val="003A1FF2"/>
    <w:rsid w:val="003A670E"/>
    <w:rsid w:val="003D1C34"/>
    <w:rsid w:val="003D3787"/>
    <w:rsid w:val="003E5BE4"/>
    <w:rsid w:val="003F4C72"/>
    <w:rsid w:val="00413E2F"/>
    <w:rsid w:val="0044234A"/>
    <w:rsid w:val="00454F71"/>
    <w:rsid w:val="00471C8A"/>
    <w:rsid w:val="004A5743"/>
    <w:rsid w:val="00507093"/>
    <w:rsid w:val="00573A45"/>
    <w:rsid w:val="00585C32"/>
    <w:rsid w:val="005974B6"/>
    <w:rsid w:val="005D58C7"/>
    <w:rsid w:val="005E59A3"/>
    <w:rsid w:val="006316F4"/>
    <w:rsid w:val="00633544"/>
    <w:rsid w:val="00636287"/>
    <w:rsid w:val="00646F85"/>
    <w:rsid w:val="00653865"/>
    <w:rsid w:val="00654CAF"/>
    <w:rsid w:val="00662951"/>
    <w:rsid w:val="00674568"/>
    <w:rsid w:val="00724F1B"/>
    <w:rsid w:val="00757F81"/>
    <w:rsid w:val="007956E2"/>
    <w:rsid w:val="007A22A7"/>
    <w:rsid w:val="00836F36"/>
    <w:rsid w:val="008B4486"/>
    <w:rsid w:val="008D78A0"/>
    <w:rsid w:val="008F0067"/>
    <w:rsid w:val="00904E9D"/>
    <w:rsid w:val="009845CA"/>
    <w:rsid w:val="009848AC"/>
    <w:rsid w:val="009A1611"/>
    <w:rsid w:val="00A02048"/>
    <w:rsid w:val="00A2058D"/>
    <w:rsid w:val="00A42BB2"/>
    <w:rsid w:val="00A605A9"/>
    <w:rsid w:val="00A770C1"/>
    <w:rsid w:val="00A91392"/>
    <w:rsid w:val="00A94582"/>
    <w:rsid w:val="00AC2E09"/>
    <w:rsid w:val="00B02167"/>
    <w:rsid w:val="00B54FDB"/>
    <w:rsid w:val="00B80B30"/>
    <w:rsid w:val="00BB3226"/>
    <w:rsid w:val="00BB5A2C"/>
    <w:rsid w:val="00BC7170"/>
    <w:rsid w:val="00C44D3A"/>
    <w:rsid w:val="00C77507"/>
    <w:rsid w:val="00C77F40"/>
    <w:rsid w:val="00CB4012"/>
    <w:rsid w:val="00CE550A"/>
    <w:rsid w:val="00CE58A2"/>
    <w:rsid w:val="00D05AF9"/>
    <w:rsid w:val="00D16D97"/>
    <w:rsid w:val="00D47780"/>
    <w:rsid w:val="00D76C98"/>
    <w:rsid w:val="00D912A3"/>
    <w:rsid w:val="00D9190A"/>
    <w:rsid w:val="00DB460E"/>
    <w:rsid w:val="00DC19F5"/>
    <w:rsid w:val="00E17D95"/>
    <w:rsid w:val="00E2503B"/>
    <w:rsid w:val="00E4523C"/>
    <w:rsid w:val="00E55D40"/>
    <w:rsid w:val="00E5629D"/>
    <w:rsid w:val="00E93030"/>
    <w:rsid w:val="00EC1F16"/>
    <w:rsid w:val="00ED0559"/>
    <w:rsid w:val="00EF280D"/>
    <w:rsid w:val="00EF3881"/>
    <w:rsid w:val="00F05714"/>
    <w:rsid w:val="00F24844"/>
    <w:rsid w:val="00F31C52"/>
    <w:rsid w:val="00F36CF6"/>
    <w:rsid w:val="00F86500"/>
    <w:rsid w:val="00FA12E6"/>
    <w:rsid w:val="00FE1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fengcq</dc:creator>
  <cp:keywords/>
  <dc:description/>
  <cp:lastModifiedBy>lenovo</cp:lastModifiedBy>
  <cp:revision>66</cp:revision>
  <dcterms:created xsi:type="dcterms:W3CDTF">2016-06-06T10:40:00Z</dcterms:created>
  <dcterms:modified xsi:type="dcterms:W3CDTF">2017-06-06T02:32:00Z</dcterms:modified>
</cp:coreProperties>
</file>