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C7A00" w:rsidRDefault="004C7A00" w:rsidP="004C7A00">
      <w:pPr>
        <w:spacing w:line="360" w:lineRule="auto"/>
        <w:jc w:val="center"/>
        <w:rPr>
          <w:rFonts w:hint="eastAsia"/>
          <w:b/>
          <w:sz w:val="40"/>
        </w:rPr>
      </w:pPr>
      <w:r w:rsidRPr="004C7A00">
        <w:rPr>
          <w:rFonts w:hint="eastAsia"/>
          <w:b/>
          <w:sz w:val="40"/>
        </w:rPr>
        <w:t>蒋狄答辩评委会意见</w:t>
      </w:r>
      <w:r w:rsidRPr="004C7A00">
        <w:rPr>
          <w:rFonts w:hint="eastAsia"/>
          <w:b/>
          <w:sz w:val="40"/>
        </w:rPr>
        <w:t xml:space="preserve"> </w:t>
      </w:r>
      <w:r w:rsidRPr="004C7A00">
        <w:rPr>
          <w:rFonts w:hint="eastAsia"/>
          <w:b/>
          <w:sz w:val="40"/>
        </w:rPr>
        <w:t>草案</w:t>
      </w:r>
    </w:p>
    <w:p w:rsidR="00260976" w:rsidRPr="00260976" w:rsidRDefault="00260976" w:rsidP="004C7A00">
      <w:pPr>
        <w:spacing w:line="360" w:lineRule="auto"/>
        <w:jc w:val="center"/>
        <w:rPr>
          <w:ins w:id="0" w:author="lenovo" w:date="2017-06-06T10:27:00Z"/>
          <w:b/>
          <w:sz w:val="40"/>
        </w:rPr>
      </w:pPr>
    </w:p>
    <w:p w:rsidR="00BE2AE0" w:rsidRPr="00FE29D7" w:rsidRDefault="00570734" w:rsidP="004C7A00">
      <w:pPr>
        <w:spacing w:line="360" w:lineRule="auto"/>
        <w:ind w:firstLine="482"/>
        <w:rPr>
          <w:sz w:val="28"/>
        </w:rPr>
      </w:pPr>
      <w:r>
        <w:rPr>
          <w:sz w:val="28"/>
        </w:rPr>
        <w:t>脱离事先约定的理论框架并</w:t>
      </w:r>
      <w:r w:rsidR="00E44F5E">
        <w:rPr>
          <w:sz w:val="28"/>
        </w:rPr>
        <w:t>以数据为驱动</w:t>
      </w:r>
      <w:r w:rsidR="00181EF0">
        <w:rPr>
          <w:rFonts w:hint="eastAsia"/>
          <w:sz w:val="28"/>
        </w:rPr>
        <w:t>，</w:t>
      </w:r>
      <w:r w:rsidR="005307DA">
        <w:rPr>
          <w:sz w:val="28"/>
        </w:rPr>
        <w:t>让</w:t>
      </w:r>
      <w:r w:rsidR="00492ED3">
        <w:rPr>
          <w:rFonts w:hint="eastAsia"/>
          <w:sz w:val="28"/>
        </w:rPr>
        <w:t>计算机自动</w:t>
      </w:r>
      <w:r w:rsidR="005307DA">
        <w:rPr>
          <w:sz w:val="28"/>
        </w:rPr>
        <w:t>从数据中寻找并发现规律</w:t>
      </w:r>
      <w:r w:rsidR="005307DA">
        <w:rPr>
          <w:rFonts w:hint="eastAsia"/>
          <w:sz w:val="28"/>
        </w:rPr>
        <w:t>，</w:t>
      </w:r>
      <w:r w:rsidR="00746EAF">
        <w:rPr>
          <w:rFonts w:hint="eastAsia"/>
          <w:sz w:val="28"/>
        </w:rPr>
        <w:t>这一研究思路</w:t>
      </w:r>
      <w:r w:rsidR="00E44F5E">
        <w:rPr>
          <w:sz w:val="28"/>
        </w:rPr>
        <w:t>逐步发展成为现代</w:t>
      </w:r>
      <w:r w:rsidR="00250E22">
        <w:rPr>
          <w:sz w:val="28"/>
        </w:rPr>
        <w:t>科学研究的一种范式</w:t>
      </w:r>
      <w:r w:rsidR="00250E22">
        <w:rPr>
          <w:rFonts w:hint="eastAsia"/>
          <w:sz w:val="28"/>
        </w:rPr>
        <w:t>，</w:t>
      </w:r>
      <w:r w:rsidR="00FF573C">
        <w:rPr>
          <w:rFonts w:hint="eastAsia"/>
          <w:sz w:val="28"/>
        </w:rPr>
        <w:t>并</w:t>
      </w:r>
      <w:r w:rsidR="00FF573C">
        <w:rPr>
          <w:sz w:val="28"/>
        </w:rPr>
        <w:t>成为</w:t>
      </w:r>
      <w:r w:rsidR="006D2DED">
        <w:rPr>
          <w:sz w:val="28"/>
        </w:rPr>
        <w:t>当前数据密集型科学的研究热点</w:t>
      </w:r>
      <w:r w:rsidR="006D2DED">
        <w:rPr>
          <w:rFonts w:hint="eastAsia"/>
          <w:sz w:val="28"/>
        </w:rPr>
        <w:t>。</w:t>
      </w:r>
      <w:r w:rsidR="00AF5B99" w:rsidRPr="00FE29D7">
        <w:rPr>
          <w:rFonts w:hint="eastAsia"/>
          <w:sz w:val="28"/>
        </w:rPr>
        <w:t>论文</w:t>
      </w:r>
      <w:r w:rsidR="0076788F" w:rsidRPr="00FE29D7">
        <w:rPr>
          <w:rFonts w:hint="eastAsia"/>
          <w:sz w:val="28"/>
        </w:rPr>
        <w:t>针对</w:t>
      </w:r>
      <w:proofErr w:type="gramStart"/>
      <w:r w:rsidR="00684B9C">
        <w:rPr>
          <w:rFonts w:hint="eastAsia"/>
          <w:sz w:val="28"/>
        </w:rPr>
        <w:t>现代</w:t>
      </w:r>
      <w:r w:rsidR="00E13A2E">
        <w:rPr>
          <w:rFonts w:hint="eastAsia"/>
          <w:sz w:val="28"/>
        </w:rPr>
        <w:t>核</w:t>
      </w:r>
      <w:proofErr w:type="gramEnd"/>
      <w:r w:rsidR="00E13A2E">
        <w:rPr>
          <w:rFonts w:hint="eastAsia"/>
          <w:sz w:val="28"/>
        </w:rPr>
        <w:t>与</w:t>
      </w:r>
      <w:r w:rsidR="00492ED3">
        <w:rPr>
          <w:rFonts w:hint="eastAsia"/>
          <w:sz w:val="28"/>
        </w:rPr>
        <w:t>粒子</w:t>
      </w:r>
      <w:r w:rsidR="00684B9C">
        <w:rPr>
          <w:rFonts w:hint="eastAsia"/>
          <w:sz w:val="28"/>
        </w:rPr>
        <w:t>物理实验对</w:t>
      </w:r>
      <w:r w:rsidR="0049494D">
        <w:rPr>
          <w:rFonts w:hint="eastAsia"/>
          <w:sz w:val="28"/>
        </w:rPr>
        <w:t>密集</w:t>
      </w:r>
      <w:r w:rsidR="00684B9C">
        <w:rPr>
          <w:rFonts w:hint="eastAsia"/>
          <w:sz w:val="28"/>
        </w:rPr>
        <w:t>数据获取的需求</w:t>
      </w:r>
      <w:r w:rsidR="00F324DE">
        <w:rPr>
          <w:rFonts w:hint="eastAsia"/>
          <w:sz w:val="28"/>
        </w:rPr>
        <w:t>，利用</w:t>
      </w:r>
      <w:r w:rsidR="00684B9C">
        <w:rPr>
          <w:rFonts w:hint="eastAsia"/>
          <w:sz w:val="28"/>
        </w:rPr>
        <w:t>机器学习</w:t>
      </w:r>
      <w:r w:rsidR="00F324DE">
        <w:rPr>
          <w:rFonts w:hint="eastAsia"/>
          <w:sz w:val="28"/>
        </w:rPr>
        <w:t>方法，开展数据驱动型</w:t>
      </w:r>
      <w:r w:rsidR="00684B9C">
        <w:rPr>
          <w:rFonts w:hint="eastAsia"/>
          <w:sz w:val="28"/>
        </w:rPr>
        <w:t>的新型数据</w:t>
      </w:r>
      <w:r w:rsidR="0076788F" w:rsidRPr="00FE29D7">
        <w:rPr>
          <w:rFonts w:hint="eastAsia"/>
          <w:sz w:val="28"/>
        </w:rPr>
        <w:t>读出方法研究，选题具有科学意义和</w:t>
      </w:r>
      <w:r w:rsidR="002F670F">
        <w:rPr>
          <w:rFonts w:hint="eastAsia"/>
          <w:sz w:val="28"/>
        </w:rPr>
        <w:t>学术</w:t>
      </w:r>
      <w:r w:rsidR="0076788F" w:rsidRPr="00FE29D7">
        <w:rPr>
          <w:rFonts w:hint="eastAsia"/>
          <w:sz w:val="28"/>
        </w:rPr>
        <w:t>价值。</w:t>
      </w:r>
    </w:p>
    <w:p w:rsidR="00AA1809" w:rsidRPr="00FE29D7" w:rsidRDefault="0086770D" w:rsidP="004C7A00">
      <w:pPr>
        <w:spacing w:line="360" w:lineRule="auto"/>
        <w:ind w:firstLine="482"/>
        <w:rPr>
          <w:sz w:val="28"/>
        </w:rPr>
      </w:pPr>
      <w:r w:rsidRPr="00FE29D7">
        <w:rPr>
          <w:rFonts w:hint="eastAsia"/>
          <w:sz w:val="28"/>
        </w:rPr>
        <w:t>论文</w:t>
      </w:r>
      <w:r w:rsidR="00AA1809" w:rsidRPr="00FE29D7">
        <w:rPr>
          <w:rFonts w:hint="eastAsia"/>
          <w:sz w:val="28"/>
        </w:rPr>
        <w:t>在充分调研国内外研究现状的基础上，</w:t>
      </w:r>
      <w:r w:rsidR="00313B7F">
        <w:rPr>
          <w:rFonts w:hint="eastAsia"/>
          <w:sz w:val="28"/>
        </w:rPr>
        <w:t>提出数据获取即是数据分类的思路，</w:t>
      </w:r>
      <w:r w:rsidR="009410D0">
        <w:rPr>
          <w:rFonts w:hint="eastAsia"/>
          <w:sz w:val="28"/>
        </w:rPr>
        <w:t>将机器学习方法引入数据读出的过程，</w:t>
      </w:r>
      <w:r w:rsidR="00171758">
        <w:rPr>
          <w:rFonts w:hint="eastAsia"/>
          <w:sz w:val="28"/>
        </w:rPr>
        <w:t>使其</w:t>
      </w:r>
      <w:r w:rsidR="00F62A83">
        <w:rPr>
          <w:rFonts w:hint="eastAsia"/>
          <w:sz w:val="28"/>
        </w:rPr>
        <w:t>脱离传统的、具有</w:t>
      </w:r>
      <w:r w:rsidR="005D4A15">
        <w:rPr>
          <w:rFonts w:hint="eastAsia"/>
          <w:sz w:val="28"/>
        </w:rPr>
        <w:t>固定模式的触发机制，</w:t>
      </w:r>
      <w:r w:rsidR="00310260">
        <w:rPr>
          <w:rFonts w:hint="eastAsia"/>
          <w:sz w:val="28"/>
        </w:rPr>
        <w:t>转为</w:t>
      </w:r>
      <w:r w:rsidR="009410D0">
        <w:rPr>
          <w:rFonts w:hint="eastAsia"/>
          <w:sz w:val="28"/>
        </w:rPr>
        <w:t>以数据为驱动，</w:t>
      </w:r>
      <w:r w:rsidR="00310260">
        <w:rPr>
          <w:rFonts w:hint="eastAsia"/>
          <w:sz w:val="28"/>
        </w:rPr>
        <w:t>并</w:t>
      </w:r>
      <w:r w:rsidR="009410D0">
        <w:rPr>
          <w:rFonts w:hint="eastAsia"/>
          <w:sz w:val="28"/>
        </w:rPr>
        <w:t>在</w:t>
      </w:r>
      <w:r w:rsidR="00363DE0">
        <w:rPr>
          <w:rFonts w:hint="eastAsia"/>
          <w:sz w:val="28"/>
        </w:rPr>
        <w:t>读出的过程中</w:t>
      </w:r>
      <w:r w:rsidR="00C34DAC">
        <w:rPr>
          <w:rFonts w:hint="eastAsia"/>
          <w:sz w:val="28"/>
        </w:rPr>
        <w:t>自动、智能地完成事例的判选</w:t>
      </w:r>
      <w:r w:rsidR="00D54D5C">
        <w:rPr>
          <w:rFonts w:hint="eastAsia"/>
          <w:sz w:val="28"/>
        </w:rPr>
        <w:t>；</w:t>
      </w:r>
      <w:r w:rsidR="00C2268B">
        <w:rPr>
          <w:rFonts w:hint="eastAsia"/>
          <w:sz w:val="28"/>
        </w:rPr>
        <w:t>论文</w:t>
      </w:r>
      <w:r w:rsidR="004736BE">
        <w:rPr>
          <w:rFonts w:hint="eastAsia"/>
          <w:sz w:val="28"/>
        </w:rPr>
        <w:t>从数据</w:t>
      </w:r>
      <w:r w:rsidR="00872EC9">
        <w:rPr>
          <w:rFonts w:hint="eastAsia"/>
          <w:sz w:val="28"/>
        </w:rPr>
        <w:t>源</w:t>
      </w:r>
      <w:r w:rsidR="004736BE">
        <w:rPr>
          <w:rFonts w:hint="eastAsia"/>
          <w:sz w:val="28"/>
        </w:rPr>
        <w:t>模型、</w:t>
      </w:r>
      <w:r w:rsidR="006822C8">
        <w:rPr>
          <w:rFonts w:hint="eastAsia"/>
          <w:sz w:val="28"/>
        </w:rPr>
        <w:t>机器</w:t>
      </w:r>
      <w:r w:rsidR="004736BE">
        <w:rPr>
          <w:rFonts w:hint="eastAsia"/>
          <w:sz w:val="28"/>
        </w:rPr>
        <w:t>学习算法、</w:t>
      </w:r>
      <w:r w:rsidR="00C2268B">
        <w:rPr>
          <w:rFonts w:hint="eastAsia"/>
          <w:sz w:val="28"/>
        </w:rPr>
        <w:t>系统实现架构</w:t>
      </w:r>
      <w:r w:rsidR="00527822">
        <w:rPr>
          <w:rFonts w:hint="eastAsia"/>
          <w:sz w:val="28"/>
        </w:rPr>
        <w:t>等多个方面，给出了该新型数据读出方法的实现细节；论文</w:t>
      </w:r>
      <w:r w:rsidR="00492ED3">
        <w:rPr>
          <w:rFonts w:hint="eastAsia"/>
          <w:sz w:val="28"/>
        </w:rPr>
        <w:t>完成了数据读出原型电路的研制，使用</w:t>
      </w:r>
      <w:r w:rsidR="00527822">
        <w:rPr>
          <w:rFonts w:hint="eastAsia"/>
          <w:sz w:val="28"/>
        </w:rPr>
        <w:t>光纤</w:t>
      </w:r>
      <w:proofErr w:type="spellStart"/>
      <w:r w:rsidR="00527822">
        <w:rPr>
          <w:rFonts w:hint="eastAsia"/>
          <w:sz w:val="28"/>
        </w:rPr>
        <w:t>PCIe</w:t>
      </w:r>
      <w:proofErr w:type="spellEnd"/>
      <w:r w:rsidR="00527822">
        <w:rPr>
          <w:rFonts w:hint="eastAsia"/>
          <w:sz w:val="28"/>
        </w:rPr>
        <w:t>技术</w:t>
      </w:r>
      <w:r w:rsidR="00492ED3">
        <w:rPr>
          <w:rFonts w:hint="eastAsia"/>
          <w:sz w:val="28"/>
        </w:rPr>
        <w:t>来</w:t>
      </w:r>
      <w:r w:rsidR="00B81089">
        <w:rPr>
          <w:rFonts w:hint="eastAsia"/>
          <w:sz w:val="28"/>
        </w:rPr>
        <w:t>解决前端电子学与读出电路之间高速</w:t>
      </w:r>
      <w:r w:rsidR="00492ED3">
        <w:rPr>
          <w:rFonts w:hint="eastAsia"/>
          <w:sz w:val="28"/>
        </w:rPr>
        <w:t>互联</w:t>
      </w:r>
      <w:r w:rsidR="00B81089">
        <w:rPr>
          <w:rFonts w:hint="eastAsia"/>
          <w:sz w:val="28"/>
        </w:rPr>
        <w:t>的问题</w:t>
      </w:r>
      <w:r w:rsidR="00527822">
        <w:rPr>
          <w:rFonts w:hint="eastAsia"/>
          <w:sz w:val="28"/>
        </w:rPr>
        <w:t>，</w:t>
      </w:r>
      <w:r w:rsidR="00492ED3">
        <w:rPr>
          <w:sz w:val="28"/>
        </w:rPr>
        <w:t>，</w:t>
      </w:r>
      <w:r w:rsidR="00492ED3">
        <w:rPr>
          <w:rFonts w:hint="eastAsia"/>
          <w:sz w:val="28"/>
        </w:rPr>
        <w:t>并</w:t>
      </w:r>
      <w:r w:rsidR="00B3461F">
        <w:rPr>
          <w:rFonts w:hint="eastAsia"/>
          <w:sz w:val="28"/>
        </w:rPr>
        <w:t>在软</w:t>
      </w:r>
      <w:r w:rsidR="002E7D22">
        <w:rPr>
          <w:rFonts w:hint="eastAsia"/>
          <w:sz w:val="28"/>
        </w:rPr>
        <w:t>、</w:t>
      </w:r>
      <w:r w:rsidR="00B3461F">
        <w:rPr>
          <w:rFonts w:hint="eastAsia"/>
          <w:sz w:val="28"/>
        </w:rPr>
        <w:t>硬件平台上</w:t>
      </w:r>
      <w:r w:rsidR="00492ED3">
        <w:rPr>
          <w:rFonts w:hint="eastAsia"/>
          <w:sz w:val="28"/>
        </w:rPr>
        <w:t>进行</w:t>
      </w:r>
      <w:r w:rsidR="00F944D9">
        <w:rPr>
          <w:rFonts w:hint="eastAsia"/>
          <w:sz w:val="28"/>
        </w:rPr>
        <w:t>事例分类</w:t>
      </w:r>
      <w:r w:rsidR="00B3461F">
        <w:rPr>
          <w:rFonts w:hint="eastAsia"/>
          <w:sz w:val="28"/>
        </w:rPr>
        <w:t>的对比</w:t>
      </w:r>
      <w:r w:rsidR="00DC1BEC">
        <w:rPr>
          <w:rFonts w:hint="eastAsia"/>
          <w:sz w:val="28"/>
        </w:rPr>
        <w:t>测试，</w:t>
      </w:r>
      <w:r w:rsidR="004D0E59">
        <w:rPr>
          <w:rFonts w:hint="eastAsia"/>
          <w:sz w:val="28"/>
        </w:rPr>
        <w:t>取得了较好的结果</w:t>
      </w:r>
      <w:r w:rsidR="00FF7B20">
        <w:rPr>
          <w:rFonts w:hint="eastAsia"/>
          <w:sz w:val="28"/>
        </w:rPr>
        <w:t>。</w:t>
      </w:r>
      <w:r w:rsidR="009B5818" w:rsidRPr="00FE29D7">
        <w:rPr>
          <w:rFonts w:hint="eastAsia"/>
          <w:sz w:val="28"/>
        </w:rPr>
        <w:t>论文工作</w:t>
      </w:r>
      <w:r w:rsidR="00FF22D7" w:rsidRPr="00FE29D7">
        <w:rPr>
          <w:rFonts w:hint="eastAsia"/>
          <w:sz w:val="28"/>
        </w:rPr>
        <w:t>能够为</w:t>
      </w:r>
      <w:r w:rsidR="004B3131">
        <w:rPr>
          <w:rFonts w:hint="eastAsia"/>
          <w:sz w:val="28"/>
        </w:rPr>
        <w:t>核与粒子物理实验</w:t>
      </w:r>
      <w:r w:rsidR="00FF7B20">
        <w:rPr>
          <w:rFonts w:hint="eastAsia"/>
          <w:sz w:val="28"/>
        </w:rPr>
        <w:t>数据</w:t>
      </w:r>
      <w:r w:rsidR="00FF22D7" w:rsidRPr="00FE29D7">
        <w:rPr>
          <w:rFonts w:hint="eastAsia"/>
          <w:sz w:val="28"/>
        </w:rPr>
        <w:t>读出</w:t>
      </w:r>
      <w:r w:rsidR="00FF7B20">
        <w:rPr>
          <w:rFonts w:hint="eastAsia"/>
          <w:sz w:val="28"/>
        </w:rPr>
        <w:t>方法</w:t>
      </w:r>
      <w:r w:rsidR="00885A3A">
        <w:rPr>
          <w:rFonts w:hint="eastAsia"/>
          <w:sz w:val="28"/>
        </w:rPr>
        <w:t>的研究</w:t>
      </w:r>
      <w:r w:rsidR="00F944F0">
        <w:rPr>
          <w:rFonts w:hint="eastAsia"/>
          <w:sz w:val="28"/>
        </w:rPr>
        <w:t>，</w:t>
      </w:r>
      <w:r w:rsidR="00492ED3">
        <w:rPr>
          <w:rFonts w:hint="eastAsia"/>
          <w:sz w:val="28"/>
        </w:rPr>
        <w:t>提供</w:t>
      </w:r>
      <w:r w:rsidR="00FF22D7" w:rsidRPr="00FE29D7">
        <w:rPr>
          <w:rFonts w:hint="eastAsia"/>
          <w:sz w:val="28"/>
        </w:rPr>
        <w:t>新的思路和参考。</w:t>
      </w:r>
    </w:p>
    <w:p w:rsidR="00D01D47" w:rsidRPr="00FE29D7" w:rsidRDefault="00D01D47" w:rsidP="004C7A00">
      <w:pPr>
        <w:spacing w:line="360" w:lineRule="auto"/>
        <w:ind w:firstLine="482"/>
        <w:rPr>
          <w:sz w:val="28"/>
        </w:rPr>
      </w:pPr>
      <w:r w:rsidRPr="00FE29D7">
        <w:rPr>
          <w:sz w:val="28"/>
        </w:rPr>
        <w:t>论文研究思路清晰</w:t>
      </w:r>
      <w:r w:rsidRPr="00FE29D7">
        <w:rPr>
          <w:rFonts w:hint="eastAsia"/>
          <w:sz w:val="28"/>
        </w:rPr>
        <w:t>、</w:t>
      </w:r>
      <w:r w:rsidRPr="00FE29D7">
        <w:rPr>
          <w:sz w:val="28"/>
        </w:rPr>
        <w:t>方案合理</w:t>
      </w:r>
      <w:r w:rsidRPr="00FE29D7">
        <w:rPr>
          <w:rFonts w:hint="eastAsia"/>
          <w:sz w:val="28"/>
        </w:rPr>
        <w:t>、</w:t>
      </w:r>
      <w:r w:rsidR="00EC2C9B" w:rsidRPr="00FE29D7">
        <w:rPr>
          <w:sz w:val="28"/>
        </w:rPr>
        <w:t>逻辑性强</w:t>
      </w:r>
      <w:r w:rsidR="00EC2C9B" w:rsidRPr="00FE29D7">
        <w:rPr>
          <w:rFonts w:hint="eastAsia"/>
          <w:sz w:val="28"/>
        </w:rPr>
        <w:t>。论文结构合理、</w:t>
      </w:r>
      <w:bookmarkStart w:id="1" w:name="_GoBack"/>
      <w:bookmarkEnd w:id="1"/>
      <w:r w:rsidR="00EC2C9B" w:rsidRPr="00FE29D7">
        <w:rPr>
          <w:rFonts w:hint="eastAsia"/>
          <w:sz w:val="28"/>
        </w:rPr>
        <w:t>描述准确、实验数据真实可信，满足</w:t>
      </w:r>
      <w:r w:rsidR="00F14D2D" w:rsidRPr="00FE29D7">
        <w:rPr>
          <w:rFonts w:hint="eastAsia"/>
          <w:sz w:val="28"/>
        </w:rPr>
        <w:t>博士</w:t>
      </w:r>
      <w:r w:rsidR="00EC2C9B" w:rsidRPr="00FE29D7">
        <w:rPr>
          <w:rFonts w:hint="eastAsia"/>
          <w:sz w:val="28"/>
        </w:rPr>
        <w:t>学位论文要求。</w:t>
      </w:r>
    </w:p>
    <w:p w:rsidR="000968E0" w:rsidRPr="00FE29D7" w:rsidRDefault="00F7601B" w:rsidP="004C7A00">
      <w:pPr>
        <w:spacing w:line="360" w:lineRule="auto"/>
        <w:ind w:firstLine="482"/>
        <w:rPr>
          <w:sz w:val="28"/>
        </w:rPr>
      </w:pPr>
      <w:r>
        <w:rPr>
          <w:rFonts w:hint="eastAsia"/>
          <w:sz w:val="28"/>
        </w:rPr>
        <w:t>蒋荻</w:t>
      </w:r>
      <w:r w:rsidR="000968E0" w:rsidRPr="00FE29D7">
        <w:rPr>
          <w:rFonts w:hint="eastAsia"/>
          <w:sz w:val="28"/>
        </w:rPr>
        <w:t>在答辩过程中逻辑缜密，对提出的问题能够明确分析和正确</w:t>
      </w:r>
      <w:r w:rsidR="009B5818" w:rsidRPr="00FE29D7">
        <w:rPr>
          <w:rFonts w:hint="eastAsia"/>
          <w:sz w:val="28"/>
        </w:rPr>
        <w:t>回答。答辩委员</w:t>
      </w:r>
      <w:r w:rsidR="00666F2B" w:rsidRPr="00FE29D7">
        <w:rPr>
          <w:rFonts w:hint="eastAsia"/>
          <w:sz w:val="28"/>
        </w:rPr>
        <w:t>经过认真讨论，一致同意通过其论文答辩，建议授予</w:t>
      </w:r>
      <w:r w:rsidR="00F14D2D" w:rsidRPr="00FE29D7">
        <w:rPr>
          <w:rFonts w:hint="eastAsia"/>
          <w:sz w:val="28"/>
        </w:rPr>
        <w:t>博士</w:t>
      </w:r>
      <w:r w:rsidR="000968E0" w:rsidRPr="00FE29D7">
        <w:rPr>
          <w:rFonts w:hint="eastAsia"/>
          <w:sz w:val="28"/>
        </w:rPr>
        <w:t>学位。</w:t>
      </w:r>
    </w:p>
    <w:p w:rsidR="00AE411D" w:rsidRPr="00FE29D7" w:rsidRDefault="00AE411D" w:rsidP="004C7A00">
      <w:pPr>
        <w:spacing w:line="360" w:lineRule="auto"/>
        <w:ind w:firstLine="482"/>
        <w:rPr>
          <w:sz w:val="28"/>
        </w:rPr>
      </w:pPr>
    </w:p>
    <w:sectPr w:rsidR="00AE411D" w:rsidRPr="00FE29D7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953" w:rsidRDefault="00DB2953" w:rsidP="00AE411D">
      <w:r>
        <w:separator/>
      </w:r>
    </w:p>
  </w:endnote>
  <w:endnote w:type="continuationSeparator" w:id="0">
    <w:p w:rsidR="00DB2953" w:rsidRDefault="00DB2953" w:rsidP="00AE4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953" w:rsidRDefault="00DB2953" w:rsidP="00AE411D">
      <w:r>
        <w:separator/>
      </w:r>
    </w:p>
  </w:footnote>
  <w:footnote w:type="continuationSeparator" w:id="0">
    <w:p w:rsidR="00DB2953" w:rsidRDefault="00DB2953" w:rsidP="00AE41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11D" w:rsidRDefault="00AE411D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289"/>
    <w:rsid w:val="00006487"/>
    <w:rsid w:val="0001009E"/>
    <w:rsid w:val="0006278E"/>
    <w:rsid w:val="000822C5"/>
    <w:rsid w:val="00091B18"/>
    <w:rsid w:val="000968E0"/>
    <w:rsid w:val="000B159F"/>
    <w:rsid w:val="0010534A"/>
    <w:rsid w:val="00132305"/>
    <w:rsid w:val="00142038"/>
    <w:rsid w:val="001552C3"/>
    <w:rsid w:val="00160342"/>
    <w:rsid w:val="00171758"/>
    <w:rsid w:val="00172A27"/>
    <w:rsid w:val="00181EF0"/>
    <w:rsid w:val="001A1862"/>
    <w:rsid w:val="002135AB"/>
    <w:rsid w:val="00225112"/>
    <w:rsid w:val="00230AB7"/>
    <w:rsid w:val="00244B40"/>
    <w:rsid w:val="00250E22"/>
    <w:rsid w:val="00260976"/>
    <w:rsid w:val="00262490"/>
    <w:rsid w:val="00274735"/>
    <w:rsid w:val="002826AF"/>
    <w:rsid w:val="002A5622"/>
    <w:rsid w:val="002B7CC2"/>
    <w:rsid w:val="002C7F6A"/>
    <w:rsid w:val="002E0B58"/>
    <w:rsid w:val="002E7D22"/>
    <w:rsid w:val="002F670F"/>
    <w:rsid w:val="00310260"/>
    <w:rsid w:val="00313B7F"/>
    <w:rsid w:val="00342901"/>
    <w:rsid w:val="0034655B"/>
    <w:rsid w:val="00363DE0"/>
    <w:rsid w:val="003C35E5"/>
    <w:rsid w:val="0040400F"/>
    <w:rsid w:val="00406C70"/>
    <w:rsid w:val="004630C9"/>
    <w:rsid w:val="004736BE"/>
    <w:rsid w:val="00492ED3"/>
    <w:rsid w:val="0049494D"/>
    <w:rsid w:val="004B3131"/>
    <w:rsid w:val="004C4184"/>
    <w:rsid w:val="004C5604"/>
    <w:rsid w:val="004C7A00"/>
    <w:rsid w:val="004D0E59"/>
    <w:rsid w:val="00527822"/>
    <w:rsid w:val="005307DA"/>
    <w:rsid w:val="00566D1A"/>
    <w:rsid w:val="00570734"/>
    <w:rsid w:val="0057453A"/>
    <w:rsid w:val="00575DD7"/>
    <w:rsid w:val="005766CB"/>
    <w:rsid w:val="00592E5B"/>
    <w:rsid w:val="005D4A15"/>
    <w:rsid w:val="005E2299"/>
    <w:rsid w:val="006408A6"/>
    <w:rsid w:val="00642740"/>
    <w:rsid w:val="00666F2B"/>
    <w:rsid w:val="006706CB"/>
    <w:rsid w:val="006822C8"/>
    <w:rsid w:val="00684B9C"/>
    <w:rsid w:val="00696C9E"/>
    <w:rsid w:val="006C2D34"/>
    <w:rsid w:val="006D27BD"/>
    <w:rsid w:val="006D2DED"/>
    <w:rsid w:val="00712893"/>
    <w:rsid w:val="007139B8"/>
    <w:rsid w:val="007428CA"/>
    <w:rsid w:val="00746EAF"/>
    <w:rsid w:val="0076788F"/>
    <w:rsid w:val="007730BC"/>
    <w:rsid w:val="00781514"/>
    <w:rsid w:val="00823CFA"/>
    <w:rsid w:val="00831C02"/>
    <w:rsid w:val="0086770D"/>
    <w:rsid w:val="008728A4"/>
    <w:rsid w:val="00872EC9"/>
    <w:rsid w:val="00885A3A"/>
    <w:rsid w:val="00894B81"/>
    <w:rsid w:val="00913C2A"/>
    <w:rsid w:val="009410D0"/>
    <w:rsid w:val="00975651"/>
    <w:rsid w:val="009B5818"/>
    <w:rsid w:val="009C27E6"/>
    <w:rsid w:val="00A14C35"/>
    <w:rsid w:val="00A33CF3"/>
    <w:rsid w:val="00A61103"/>
    <w:rsid w:val="00A91F43"/>
    <w:rsid w:val="00AA1809"/>
    <w:rsid w:val="00AB5D48"/>
    <w:rsid w:val="00AE411D"/>
    <w:rsid w:val="00AF5B99"/>
    <w:rsid w:val="00B02E38"/>
    <w:rsid w:val="00B3461F"/>
    <w:rsid w:val="00B52836"/>
    <w:rsid w:val="00B54AAF"/>
    <w:rsid w:val="00B80E12"/>
    <w:rsid w:val="00B81089"/>
    <w:rsid w:val="00BB02A0"/>
    <w:rsid w:val="00BB046C"/>
    <w:rsid w:val="00BB1582"/>
    <w:rsid w:val="00BB796B"/>
    <w:rsid w:val="00BC7F7E"/>
    <w:rsid w:val="00BE2AE0"/>
    <w:rsid w:val="00BF353A"/>
    <w:rsid w:val="00C2268B"/>
    <w:rsid w:val="00C34DAC"/>
    <w:rsid w:val="00C42EDB"/>
    <w:rsid w:val="00C44EA3"/>
    <w:rsid w:val="00C62B5C"/>
    <w:rsid w:val="00CC1C51"/>
    <w:rsid w:val="00CD313F"/>
    <w:rsid w:val="00CD688F"/>
    <w:rsid w:val="00D01D47"/>
    <w:rsid w:val="00D30ADC"/>
    <w:rsid w:val="00D43068"/>
    <w:rsid w:val="00D54D5C"/>
    <w:rsid w:val="00DB2953"/>
    <w:rsid w:val="00DC1BEC"/>
    <w:rsid w:val="00DC49EF"/>
    <w:rsid w:val="00DD6CC6"/>
    <w:rsid w:val="00DF1865"/>
    <w:rsid w:val="00E13A2E"/>
    <w:rsid w:val="00E40D2F"/>
    <w:rsid w:val="00E44F5E"/>
    <w:rsid w:val="00E47653"/>
    <w:rsid w:val="00E62C38"/>
    <w:rsid w:val="00E711DA"/>
    <w:rsid w:val="00EB45C4"/>
    <w:rsid w:val="00EC2C9B"/>
    <w:rsid w:val="00EC5E34"/>
    <w:rsid w:val="00F14D2D"/>
    <w:rsid w:val="00F324DE"/>
    <w:rsid w:val="00F62A83"/>
    <w:rsid w:val="00F72326"/>
    <w:rsid w:val="00F7601B"/>
    <w:rsid w:val="00F944D9"/>
    <w:rsid w:val="00F944F0"/>
    <w:rsid w:val="00FC285E"/>
    <w:rsid w:val="00FC7AF7"/>
    <w:rsid w:val="00FD5442"/>
    <w:rsid w:val="00FE1396"/>
    <w:rsid w:val="00FE29D7"/>
    <w:rsid w:val="00FF22D7"/>
    <w:rsid w:val="00FF573C"/>
    <w:rsid w:val="00FF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ody Text Indent"/>
    <w:basedOn w:val="a"/>
    <w:link w:val="Char"/>
    <w:rsid w:val="000968E0"/>
    <w:pPr>
      <w:ind w:firstLineChars="257" w:firstLine="540"/>
    </w:pPr>
    <w:rPr>
      <w:rFonts w:ascii="宋体" w:hAnsi="宋体"/>
      <w:szCs w:val="48"/>
    </w:rPr>
  </w:style>
  <w:style w:type="character" w:customStyle="1" w:styleId="Char">
    <w:name w:val="正文文本缩进 Char"/>
    <w:link w:val="a5"/>
    <w:rsid w:val="000968E0"/>
    <w:rPr>
      <w:rFonts w:ascii="宋体" w:hAnsi="宋体"/>
      <w:kern w:val="2"/>
      <w:sz w:val="21"/>
      <w:szCs w:val="48"/>
    </w:rPr>
  </w:style>
  <w:style w:type="paragraph" w:styleId="a6">
    <w:name w:val="Balloon Text"/>
    <w:basedOn w:val="a"/>
    <w:link w:val="Char0"/>
    <w:uiPriority w:val="99"/>
    <w:semiHidden/>
    <w:unhideWhenUsed/>
    <w:rsid w:val="004C7A00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C7A0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ody Text Indent"/>
    <w:basedOn w:val="a"/>
    <w:link w:val="Char"/>
    <w:rsid w:val="000968E0"/>
    <w:pPr>
      <w:ind w:firstLineChars="257" w:firstLine="540"/>
    </w:pPr>
    <w:rPr>
      <w:rFonts w:ascii="宋体" w:hAnsi="宋体"/>
      <w:szCs w:val="48"/>
    </w:rPr>
  </w:style>
  <w:style w:type="character" w:customStyle="1" w:styleId="Char">
    <w:name w:val="正文文本缩进 Char"/>
    <w:link w:val="a5"/>
    <w:rsid w:val="000968E0"/>
    <w:rPr>
      <w:rFonts w:ascii="宋体" w:hAnsi="宋体"/>
      <w:kern w:val="2"/>
      <w:sz w:val="21"/>
      <w:szCs w:val="48"/>
    </w:rPr>
  </w:style>
  <w:style w:type="paragraph" w:styleId="a6">
    <w:name w:val="Balloon Text"/>
    <w:basedOn w:val="a"/>
    <w:link w:val="Char0"/>
    <w:uiPriority w:val="99"/>
    <w:semiHidden/>
    <w:unhideWhenUsed/>
    <w:rsid w:val="004C7A00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C7A0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chteleere\Desktop\&#27605;&#19994;&#35770;&#25991;\&#31572;&#36777;&#24847;&#35265;&#31295;\Normal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FC6DC-DA4E-4D54-BEEE-238788B6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8</TotalTime>
  <Pages>1</Pages>
  <Words>81</Words>
  <Characters>463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中国科学技术大学近代物理系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答辩评语</dc:title>
  <dc:subject/>
  <dc:creator>liushb</dc:creator>
  <cp:keywords/>
  <cp:lastModifiedBy>lenovo</cp:lastModifiedBy>
  <cp:revision>7</cp:revision>
  <cp:lastPrinted>1900-12-31T16:00:00Z</cp:lastPrinted>
  <dcterms:created xsi:type="dcterms:W3CDTF">2017-06-01T01:54:00Z</dcterms:created>
  <dcterms:modified xsi:type="dcterms:W3CDTF">2017-06-06T02:32:00Z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