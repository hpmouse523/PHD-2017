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97" w:rsidRPr="004C7A00" w:rsidRDefault="00036597" w:rsidP="00036597">
      <w:pPr>
        <w:spacing w:line="360" w:lineRule="auto"/>
        <w:jc w:val="center"/>
        <w:rPr>
          <w:ins w:id="0" w:author="lenovo" w:date="2017-06-06T10:27:00Z"/>
          <w:b/>
          <w:sz w:val="40"/>
        </w:rPr>
      </w:pPr>
      <w:r>
        <w:rPr>
          <w:rFonts w:hint="eastAsia"/>
          <w:b/>
          <w:sz w:val="40"/>
        </w:rPr>
        <w:t>杨迪</w:t>
      </w:r>
      <w:r w:rsidRPr="004C7A00">
        <w:rPr>
          <w:rFonts w:hint="eastAsia"/>
          <w:b/>
          <w:sz w:val="40"/>
        </w:rPr>
        <w:t>答辩评委会意见</w:t>
      </w:r>
      <w:r w:rsidRPr="004C7A00">
        <w:rPr>
          <w:rFonts w:hint="eastAsia"/>
          <w:b/>
          <w:sz w:val="40"/>
        </w:rPr>
        <w:t xml:space="preserve"> </w:t>
      </w:r>
      <w:r w:rsidRPr="004C7A00">
        <w:rPr>
          <w:rFonts w:hint="eastAsia"/>
          <w:b/>
          <w:sz w:val="40"/>
        </w:rPr>
        <w:t>草案</w:t>
      </w:r>
    </w:p>
    <w:p w:rsidR="00C4089D" w:rsidRPr="00036597" w:rsidRDefault="00C4089D" w:rsidP="006A375D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036597">
        <w:rPr>
          <w:rFonts w:ascii="Times New Roman" w:eastAsia="宋体" w:hAnsi="Times New Roman" w:cs="Times New Roman" w:hint="eastAsia"/>
          <w:sz w:val="28"/>
          <w:szCs w:val="24"/>
        </w:rPr>
        <w:t>太阳风观测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不仅对</w:t>
      </w:r>
      <w:r w:rsidR="006E6B87" w:rsidRPr="00036597">
        <w:rPr>
          <w:rFonts w:ascii="Times New Roman" w:eastAsia="宋体" w:hAnsi="Times New Roman" w:cs="Times New Roman"/>
          <w:sz w:val="28"/>
          <w:szCs w:val="24"/>
        </w:rPr>
        <w:t>空间环境保障和空间天气预报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具有重要作用，</w:t>
      </w:r>
      <w:r w:rsidR="00D038B9" w:rsidRPr="00036597">
        <w:rPr>
          <w:rFonts w:ascii="Times New Roman" w:eastAsia="宋体" w:hAnsi="Times New Roman" w:cs="Times New Roman" w:hint="eastAsia"/>
          <w:sz w:val="28"/>
          <w:szCs w:val="24"/>
        </w:rPr>
        <w:t>也是我国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深空探测</w:t>
      </w:r>
      <w:r w:rsidR="00BC21E0" w:rsidRPr="00036597">
        <w:rPr>
          <w:rFonts w:ascii="Times New Roman" w:eastAsia="宋体" w:hAnsi="Times New Roman" w:cs="Times New Roman" w:hint="eastAsia"/>
          <w:sz w:val="28"/>
          <w:szCs w:val="24"/>
        </w:rPr>
        <w:t>领域</w:t>
      </w:r>
      <w:r w:rsidR="00FE10D2" w:rsidRPr="00036597">
        <w:rPr>
          <w:rFonts w:ascii="Times New Roman" w:eastAsia="宋体" w:hAnsi="Times New Roman" w:cs="Times New Roman" w:hint="eastAsia"/>
          <w:sz w:val="28"/>
          <w:szCs w:val="24"/>
        </w:rPr>
        <w:t>的重要</w:t>
      </w:r>
      <w:r w:rsidR="00BC21E0" w:rsidRPr="00036597">
        <w:rPr>
          <w:rFonts w:ascii="Times New Roman" w:eastAsia="宋体" w:hAnsi="Times New Roman" w:cs="Times New Roman" w:hint="eastAsia"/>
          <w:sz w:val="28"/>
          <w:szCs w:val="24"/>
        </w:rPr>
        <w:t>发展</w:t>
      </w:r>
      <w:r w:rsidR="00910FF2" w:rsidRPr="00036597">
        <w:rPr>
          <w:rFonts w:ascii="Times New Roman" w:eastAsia="宋体" w:hAnsi="Times New Roman" w:cs="Times New Roman" w:hint="eastAsia"/>
          <w:sz w:val="28"/>
          <w:szCs w:val="24"/>
        </w:rPr>
        <w:t>方向</w:t>
      </w:r>
      <w:r w:rsidR="006A375D" w:rsidRPr="00036597">
        <w:rPr>
          <w:rFonts w:ascii="Times New Roman" w:eastAsia="宋体" w:hAnsi="Times New Roman" w:cs="Times New Roman" w:hint="eastAsia"/>
          <w:sz w:val="28"/>
          <w:szCs w:val="24"/>
        </w:rPr>
        <w:t>。本论文在国家重大</w:t>
      </w:r>
      <w:r w:rsidR="006A375D" w:rsidRPr="00036597">
        <w:rPr>
          <w:rFonts w:ascii="Times New Roman" w:eastAsia="宋体" w:hAnsi="Times New Roman" w:cs="Times New Roman"/>
          <w:sz w:val="28"/>
          <w:szCs w:val="24"/>
        </w:rPr>
        <w:t>科研仪器设备研制专项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的支持下，开展</w:t>
      </w:r>
      <w:proofErr w:type="gramStart"/>
      <w:r w:rsidR="009E3E47" w:rsidRPr="00036597">
        <w:rPr>
          <w:rFonts w:ascii="Times New Roman" w:eastAsia="宋体" w:hAnsi="Times New Roman" w:cs="Times New Roman"/>
          <w:sz w:val="28"/>
          <w:szCs w:val="24"/>
        </w:rPr>
        <w:t>半空间宽能谱</w:t>
      </w:r>
      <w:proofErr w:type="gramEnd"/>
      <w:r w:rsidR="009E3E47" w:rsidRPr="00036597">
        <w:rPr>
          <w:rFonts w:ascii="Times New Roman" w:eastAsia="宋体" w:hAnsi="Times New Roman" w:cs="Times New Roman"/>
          <w:sz w:val="28"/>
          <w:szCs w:val="24"/>
        </w:rPr>
        <w:t>太阳风离子探测分析器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读出电子学</w:t>
      </w:r>
      <w:r w:rsidR="008D18E2" w:rsidRPr="00036597">
        <w:rPr>
          <w:rFonts w:ascii="Times New Roman" w:eastAsia="宋体" w:hAnsi="Times New Roman" w:cs="Times New Roman" w:hint="eastAsia"/>
          <w:sz w:val="28"/>
          <w:szCs w:val="24"/>
        </w:rPr>
        <w:t>系统及关键技术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的研究，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选题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具有</w:t>
      </w:r>
      <w:r w:rsidR="00E33B7E" w:rsidRPr="00036597">
        <w:rPr>
          <w:rFonts w:ascii="Times New Roman" w:eastAsia="宋体" w:hAnsi="Times New Roman" w:cs="Times New Roman" w:hint="eastAsia"/>
          <w:sz w:val="28"/>
          <w:szCs w:val="24"/>
        </w:rPr>
        <w:t>重要</w:t>
      </w:r>
      <w:r w:rsidR="009E3E47" w:rsidRPr="00036597">
        <w:rPr>
          <w:rFonts w:ascii="Times New Roman" w:eastAsia="宋体" w:hAnsi="Times New Roman" w:cs="Times New Roman" w:hint="eastAsia"/>
          <w:sz w:val="28"/>
          <w:szCs w:val="24"/>
        </w:rPr>
        <w:t>意义。</w:t>
      </w:r>
    </w:p>
    <w:p w:rsidR="00836FC9" w:rsidRPr="00036597" w:rsidRDefault="00CF6705" w:rsidP="00480F1C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036597">
        <w:rPr>
          <w:rFonts w:ascii="Times New Roman" w:eastAsia="宋体" w:hAnsi="Times New Roman" w:cs="Times New Roman" w:hint="eastAsia"/>
          <w:sz w:val="28"/>
          <w:szCs w:val="24"/>
        </w:rPr>
        <w:t>论文调研了</w:t>
      </w:r>
      <w:r w:rsidR="00F848FF" w:rsidRPr="00036597">
        <w:rPr>
          <w:rFonts w:ascii="Times New Roman" w:eastAsia="宋体" w:hAnsi="Times New Roman" w:cs="Times New Roman" w:hint="eastAsia"/>
          <w:sz w:val="28"/>
          <w:szCs w:val="24"/>
        </w:rPr>
        <w:t>该领域</w:t>
      </w:r>
      <w:r w:rsidR="00023A52" w:rsidRPr="00036597">
        <w:rPr>
          <w:rFonts w:ascii="Times New Roman" w:eastAsia="宋体" w:hAnsi="Times New Roman" w:cs="Times New Roman" w:hint="eastAsia"/>
          <w:sz w:val="28"/>
          <w:szCs w:val="24"/>
        </w:rPr>
        <w:t>的技术进展</w:t>
      </w:r>
      <w:r w:rsidR="001548C2" w:rsidRPr="00036597">
        <w:rPr>
          <w:rFonts w:ascii="Times New Roman" w:eastAsia="宋体" w:hAnsi="Times New Roman" w:cs="Times New Roman" w:hint="eastAsia"/>
          <w:sz w:val="28"/>
          <w:szCs w:val="24"/>
        </w:rPr>
        <w:t>，针对该仪器的质谱和能谱读出需求，提出了</w:t>
      </w:r>
      <w:r w:rsidR="001548C2" w:rsidRPr="00036597">
        <w:rPr>
          <w:rFonts w:ascii="Times New Roman" w:eastAsia="宋体" w:hAnsi="Times New Roman" w:cs="Times New Roman"/>
          <w:sz w:val="28"/>
          <w:szCs w:val="24"/>
        </w:rPr>
        <w:t>一套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完整的</w:t>
      </w:r>
      <w:r w:rsidR="001548C2" w:rsidRPr="00036597">
        <w:rPr>
          <w:rFonts w:ascii="Times New Roman" w:eastAsia="宋体" w:hAnsi="Times New Roman" w:cs="Times New Roman" w:hint="eastAsia"/>
          <w:sz w:val="28"/>
          <w:szCs w:val="24"/>
        </w:rPr>
        <w:t>读出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电子学方案</w:t>
      </w:r>
      <w:r w:rsidR="001548C2" w:rsidRPr="00036597">
        <w:rPr>
          <w:rFonts w:ascii="Times New Roman" w:eastAsia="宋体" w:hAnsi="Times New Roman" w:cs="Times New Roman"/>
          <w:sz w:val="28"/>
          <w:szCs w:val="24"/>
        </w:rPr>
        <w:t>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并对其</w:t>
      </w:r>
      <w:r w:rsidR="00A40CA5" w:rsidRPr="00036597">
        <w:rPr>
          <w:rFonts w:ascii="Times New Roman" w:eastAsia="宋体" w:hAnsi="Times New Roman" w:cs="Times New Roman" w:hint="eastAsia"/>
          <w:sz w:val="28"/>
          <w:szCs w:val="24"/>
        </w:rPr>
        <w:t>前端放大和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定时、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FPGA-TDC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等关键技术开展了深入研究，</w:t>
      </w:r>
      <w:r w:rsidR="00570D86" w:rsidRPr="00036597">
        <w:rPr>
          <w:rFonts w:ascii="Times New Roman" w:eastAsia="宋体" w:hAnsi="Times New Roman" w:cs="Times New Roman" w:hint="eastAsia"/>
          <w:sz w:val="28"/>
          <w:szCs w:val="24"/>
        </w:rPr>
        <w:t>根据空间实验的特点，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设计实现了一套完整的读出电子学样机系统，并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在</w:t>
      </w:r>
      <w:r w:rsidR="00736846" w:rsidRPr="00036597">
        <w:rPr>
          <w:rFonts w:ascii="Times New Roman" w:eastAsia="宋体" w:hAnsi="Times New Roman" w:cs="Times New Roman" w:hint="eastAsia"/>
          <w:sz w:val="28"/>
          <w:szCs w:val="24"/>
        </w:rPr>
        <w:t>通过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电子学测试之后，</w:t>
      </w:r>
      <w:r w:rsidR="001D4B64" w:rsidRPr="00036597">
        <w:rPr>
          <w:rFonts w:ascii="Times New Roman" w:eastAsia="宋体" w:hAnsi="Times New Roman" w:cs="Times New Roman" w:hint="eastAsia"/>
          <w:sz w:val="28"/>
          <w:szCs w:val="24"/>
        </w:rPr>
        <w:t>开展了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离子束流装置</w:t>
      </w:r>
      <w:r w:rsidR="001D4B64" w:rsidRPr="00036597">
        <w:rPr>
          <w:rFonts w:ascii="Times New Roman" w:eastAsia="宋体" w:hAnsi="Times New Roman" w:cs="Times New Roman" w:hint="eastAsia"/>
          <w:sz w:val="28"/>
          <w:szCs w:val="24"/>
        </w:rPr>
        <w:t>的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联合测试，得到了氩离子能谱和</w:t>
      </w:r>
      <w:bookmarkStart w:id="1" w:name="OLE_LINK124"/>
      <w:bookmarkStart w:id="2" w:name="OLE_LINK125"/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N2</w:t>
      </w:r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碎片</w:t>
      </w:r>
      <w:bookmarkEnd w:id="1"/>
      <w:bookmarkEnd w:id="2"/>
      <w:r w:rsidR="007B5123" w:rsidRPr="00036597">
        <w:rPr>
          <w:rFonts w:ascii="Times New Roman" w:eastAsia="宋体" w:hAnsi="Times New Roman" w:cs="Times New Roman" w:hint="eastAsia"/>
          <w:sz w:val="28"/>
          <w:szCs w:val="24"/>
        </w:rPr>
        <w:t>离子的飞行时间谱，实验结果</w:t>
      </w:r>
      <w:r w:rsidR="00B37F35" w:rsidRPr="00036597">
        <w:rPr>
          <w:rFonts w:ascii="Times New Roman" w:eastAsia="宋体" w:hAnsi="Times New Roman" w:cs="Times New Roman" w:hint="eastAsia"/>
          <w:sz w:val="28"/>
          <w:szCs w:val="24"/>
        </w:rPr>
        <w:t>达到了</w:t>
      </w:r>
      <w:r w:rsidR="002E4739" w:rsidRPr="00036597">
        <w:rPr>
          <w:rFonts w:ascii="Times New Roman" w:eastAsia="宋体" w:hAnsi="Times New Roman" w:cs="Times New Roman" w:hint="eastAsia"/>
          <w:sz w:val="28"/>
          <w:szCs w:val="24"/>
        </w:rPr>
        <w:t>预期</w:t>
      </w:r>
      <w:r w:rsidR="00B37F35" w:rsidRPr="00036597">
        <w:rPr>
          <w:rFonts w:ascii="Times New Roman" w:eastAsia="宋体" w:hAnsi="Times New Roman" w:cs="Times New Roman" w:hint="eastAsia"/>
          <w:sz w:val="28"/>
          <w:szCs w:val="24"/>
        </w:rPr>
        <w:t>要求</w:t>
      </w:r>
      <w:r w:rsidR="00071A87" w:rsidRPr="00036597">
        <w:rPr>
          <w:rFonts w:ascii="Times New Roman" w:eastAsia="宋体" w:hAnsi="Times New Roman" w:cs="Times New Roman" w:hint="eastAsia"/>
          <w:sz w:val="28"/>
          <w:szCs w:val="24"/>
        </w:rPr>
        <w:t>。</w:t>
      </w:r>
      <w:r w:rsidR="00C11154" w:rsidRPr="00036597">
        <w:rPr>
          <w:rFonts w:ascii="Times New Roman" w:eastAsia="宋体" w:hAnsi="Times New Roman" w:cs="Times New Roman" w:hint="eastAsia"/>
          <w:sz w:val="28"/>
          <w:szCs w:val="24"/>
        </w:rPr>
        <w:t>本论文</w:t>
      </w:r>
      <w:r w:rsidR="00B17615" w:rsidRPr="00036597">
        <w:rPr>
          <w:rFonts w:ascii="Times New Roman" w:eastAsia="宋体" w:hAnsi="Times New Roman" w:cs="Times New Roman" w:hint="eastAsia"/>
          <w:sz w:val="28"/>
          <w:szCs w:val="24"/>
        </w:rPr>
        <w:t>所验证的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技术</w:t>
      </w:r>
      <w:r w:rsidR="005233F8" w:rsidRPr="00036597">
        <w:rPr>
          <w:rFonts w:ascii="Times New Roman" w:eastAsia="宋体" w:hAnsi="Times New Roman" w:cs="Times New Roman" w:hint="eastAsia"/>
          <w:sz w:val="28"/>
          <w:szCs w:val="24"/>
        </w:rPr>
        <w:t>方案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对于</w:t>
      </w:r>
      <w:r w:rsidR="00722EB9" w:rsidRPr="00036597">
        <w:rPr>
          <w:rFonts w:ascii="Times New Roman" w:eastAsia="宋体" w:hAnsi="Times New Roman" w:cs="Times New Roman" w:hint="eastAsia"/>
          <w:sz w:val="28"/>
          <w:szCs w:val="24"/>
        </w:rPr>
        <w:t>未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来的</w:t>
      </w:r>
      <w:r w:rsidR="004D7EC1" w:rsidRPr="00036597">
        <w:rPr>
          <w:rFonts w:ascii="Times New Roman" w:eastAsia="宋体" w:hAnsi="Times New Roman" w:cs="Times New Roman" w:hint="eastAsia"/>
          <w:sz w:val="28"/>
          <w:szCs w:val="24"/>
        </w:rPr>
        <w:t>空间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实验载荷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的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工程</w:t>
      </w:r>
      <w:r w:rsidR="008162FE" w:rsidRPr="00036597">
        <w:rPr>
          <w:rFonts w:ascii="Times New Roman" w:eastAsia="宋体" w:hAnsi="Times New Roman" w:cs="Times New Roman" w:hint="eastAsia"/>
          <w:sz w:val="28"/>
          <w:szCs w:val="24"/>
        </w:rPr>
        <w:t>化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设计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具有</w:t>
      </w:r>
      <w:r w:rsidR="00B21320" w:rsidRPr="00036597">
        <w:rPr>
          <w:rFonts w:ascii="Times New Roman" w:eastAsia="宋体" w:hAnsi="Times New Roman" w:cs="Times New Roman" w:hint="eastAsia"/>
          <w:sz w:val="28"/>
          <w:szCs w:val="24"/>
        </w:rPr>
        <w:t>重要</w:t>
      </w:r>
      <w:r w:rsidR="00480F1C" w:rsidRPr="00036597">
        <w:rPr>
          <w:rFonts w:ascii="Times New Roman" w:eastAsia="宋体" w:hAnsi="Times New Roman" w:cs="Times New Roman" w:hint="eastAsia"/>
          <w:sz w:val="28"/>
          <w:szCs w:val="24"/>
        </w:rPr>
        <w:t>参考价值</w:t>
      </w:r>
      <w:r w:rsidR="00836FC9" w:rsidRPr="00036597">
        <w:rPr>
          <w:rFonts w:ascii="Times New Roman" w:eastAsia="宋体" w:hAnsi="Times New Roman" w:cs="Times New Roman" w:hint="eastAsia"/>
          <w:sz w:val="28"/>
          <w:szCs w:val="24"/>
        </w:rPr>
        <w:t>。</w:t>
      </w:r>
    </w:p>
    <w:p w:rsidR="009A1611" w:rsidRPr="00036597" w:rsidRDefault="000D0C5B" w:rsidP="00C85505">
      <w:pPr>
        <w:widowControl/>
        <w:shd w:val="clear" w:color="auto" w:fill="FFFFFF"/>
        <w:spacing w:before="100" w:beforeAutospacing="1" w:after="100" w:afterAutospacing="1" w:line="360" w:lineRule="auto"/>
        <w:ind w:firstLine="420"/>
        <w:jc w:val="left"/>
        <w:rPr>
          <w:rFonts w:ascii="Times New Roman" w:eastAsia="宋体" w:hAnsi="Times New Roman" w:cs="Times New Roman"/>
          <w:sz w:val="28"/>
          <w:szCs w:val="24"/>
        </w:rPr>
      </w:pPr>
      <w:r w:rsidRPr="00036597">
        <w:rPr>
          <w:rFonts w:ascii="Times New Roman" w:eastAsia="宋体" w:hAnsi="Times New Roman" w:cs="Times New Roman" w:hint="eastAsia"/>
          <w:sz w:val="28"/>
          <w:szCs w:val="24"/>
        </w:rPr>
        <w:t>本</w:t>
      </w:r>
      <w:r w:rsidR="00E4523C" w:rsidRPr="00036597">
        <w:rPr>
          <w:rFonts w:ascii="Times New Roman" w:eastAsia="宋体" w:hAnsi="Times New Roman" w:cs="Times New Roman" w:hint="eastAsia"/>
          <w:sz w:val="28"/>
          <w:szCs w:val="24"/>
        </w:rPr>
        <w:t>论文文献调研广泛，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分析合理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，具有较好的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逻辑性。论文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内容丰富、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结构合理，满足博士学位论文要求。</w:t>
      </w:r>
      <w:r w:rsidR="00927F5D" w:rsidRPr="00036597">
        <w:rPr>
          <w:rFonts w:ascii="Times New Roman" w:eastAsia="宋体" w:hAnsi="Times New Roman" w:cs="Times New Roman" w:hint="eastAsia"/>
          <w:sz w:val="28"/>
          <w:szCs w:val="24"/>
        </w:rPr>
        <w:t>杨迪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在答辩过程中</w:t>
      </w:r>
      <w:r w:rsidR="006429F3" w:rsidRPr="00036597">
        <w:rPr>
          <w:rFonts w:ascii="Times New Roman" w:eastAsia="宋体" w:hAnsi="Times New Roman" w:cs="Times New Roman" w:hint="eastAsia"/>
          <w:sz w:val="28"/>
          <w:szCs w:val="24"/>
        </w:rPr>
        <w:t>讲述清晰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，对</w:t>
      </w:r>
      <w:r w:rsidR="00454F71" w:rsidRPr="00036597">
        <w:rPr>
          <w:rFonts w:ascii="Times New Roman" w:eastAsia="宋体" w:hAnsi="Times New Roman" w:cs="Times New Roman" w:hint="eastAsia"/>
          <w:sz w:val="28"/>
          <w:szCs w:val="24"/>
        </w:rPr>
        <w:t>评委</w:t>
      </w:r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提出的问题能够正确回答。答辩委员会经过认真讨论，一致同意通过其论文答辩，建议授予博士</w:t>
      </w:r>
      <w:bookmarkStart w:id="3" w:name="_GoBack"/>
      <w:bookmarkEnd w:id="3"/>
      <w:r w:rsidR="009A1611" w:rsidRPr="00036597">
        <w:rPr>
          <w:rFonts w:ascii="Times New Roman" w:eastAsia="宋体" w:hAnsi="Times New Roman" w:cs="Times New Roman" w:hint="eastAsia"/>
          <w:sz w:val="28"/>
          <w:szCs w:val="24"/>
        </w:rPr>
        <w:t>学位。</w:t>
      </w:r>
    </w:p>
    <w:p w:rsidR="002E285E" w:rsidRPr="00036597" w:rsidRDefault="002E285E">
      <w:pPr>
        <w:rPr>
          <w:rFonts w:ascii="Times New Roman" w:eastAsia="宋体" w:hAnsi="Times New Roman" w:cs="Times New Roman"/>
          <w:sz w:val="28"/>
          <w:szCs w:val="24"/>
        </w:rPr>
      </w:pPr>
    </w:p>
    <w:sectPr w:rsidR="002E285E" w:rsidRPr="00036597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9E" w:rsidRDefault="007F559E" w:rsidP="009A1611">
      <w:r>
        <w:separator/>
      </w:r>
    </w:p>
  </w:endnote>
  <w:endnote w:type="continuationSeparator" w:id="0">
    <w:p w:rsidR="007F559E" w:rsidRDefault="007F559E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9E" w:rsidRDefault="007F559E" w:rsidP="009A1611">
      <w:r>
        <w:separator/>
      </w:r>
    </w:p>
  </w:footnote>
  <w:footnote w:type="continuationSeparator" w:id="0">
    <w:p w:rsidR="007F559E" w:rsidRDefault="007F559E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11"/>
    <w:rsid w:val="00023A52"/>
    <w:rsid w:val="00036597"/>
    <w:rsid w:val="00071A87"/>
    <w:rsid w:val="00091898"/>
    <w:rsid w:val="000A261E"/>
    <w:rsid w:val="000D0C5B"/>
    <w:rsid w:val="000D1680"/>
    <w:rsid w:val="00103AC2"/>
    <w:rsid w:val="0010421B"/>
    <w:rsid w:val="00124210"/>
    <w:rsid w:val="00136B8A"/>
    <w:rsid w:val="001548C2"/>
    <w:rsid w:val="001A783E"/>
    <w:rsid w:val="001D1CDB"/>
    <w:rsid w:val="001D4B64"/>
    <w:rsid w:val="002640DB"/>
    <w:rsid w:val="00272D0F"/>
    <w:rsid w:val="00297E8E"/>
    <w:rsid w:val="002B735F"/>
    <w:rsid w:val="002E14E9"/>
    <w:rsid w:val="002E285E"/>
    <w:rsid w:val="002E4739"/>
    <w:rsid w:val="002F769A"/>
    <w:rsid w:val="00314F2D"/>
    <w:rsid w:val="00330724"/>
    <w:rsid w:val="0038693D"/>
    <w:rsid w:val="00396793"/>
    <w:rsid w:val="003A1FF2"/>
    <w:rsid w:val="003A670E"/>
    <w:rsid w:val="003C5715"/>
    <w:rsid w:val="003D3787"/>
    <w:rsid w:val="003E5BE4"/>
    <w:rsid w:val="00401AE3"/>
    <w:rsid w:val="0044234A"/>
    <w:rsid w:val="00443AEE"/>
    <w:rsid w:val="00454F71"/>
    <w:rsid w:val="00480F1C"/>
    <w:rsid w:val="004D7EC1"/>
    <w:rsid w:val="00507093"/>
    <w:rsid w:val="005233F8"/>
    <w:rsid w:val="00570D86"/>
    <w:rsid w:val="005974B6"/>
    <w:rsid w:val="005D58C7"/>
    <w:rsid w:val="00636287"/>
    <w:rsid w:val="006429F3"/>
    <w:rsid w:val="006441B9"/>
    <w:rsid w:val="00665CFD"/>
    <w:rsid w:val="00673F9B"/>
    <w:rsid w:val="006A375D"/>
    <w:rsid w:val="006A7F53"/>
    <w:rsid w:val="006C5325"/>
    <w:rsid w:val="006D4CDF"/>
    <w:rsid w:val="006E6B87"/>
    <w:rsid w:val="00717924"/>
    <w:rsid w:val="00722EB9"/>
    <w:rsid w:val="00736846"/>
    <w:rsid w:val="00796CEE"/>
    <w:rsid w:val="00797AEA"/>
    <w:rsid w:val="007B5123"/>
    <w:rsid w:val="007D7CE4"/>
    <w:rsid w:val="007F559E"/>
    <w:rsid w:val="008162FE"/>
    <w:rsid w:val="00836FC9"/>
    <w:rsid w:val="008B4486"/>
    <w:rsid w:val="008B6121"/>
    <w:rsid w:val="008D18E2"/>
    <w:rsid w:val="008D78A0"/>
    <w:rsid w:val="008E2EDB"/>
    <w:rsid w:val="008F0067"/>
    <w:rsid w:val="008F66EB"/>
    <w:rsid w:val="008F6DC3"/>
    <w:rsid w:val="00904E9D"/>
    <w:rsid w:val="00910FF2"/>
    <w:rsid w:val="00921E38"/>
    <w:rsid w:val="00927F5D"/>
    <w:rsid w:val="009554E3"/>
    <w:rsid w:val="009845CA"/>
    <w:rsid w:val="009A1611"/>
    <w:rsid w:val="009E3E47"/>
    <w:rsid w:val="009F3B35"/>
    <w:rsid w:val="00A02048"/>
    <w:rsid w:val="00A40CA5"/>
    <w:rsid w:val="00A42BB2"/>
    <w:rsid w:val="00A605A9"/>
    <w:rsid w:val="00A770C1"/>
    <w:rsid w:val="00A80ED0"/>
    <w:rsid w:val="00A94582"/>
    <w:rsid w:val="00AC1A6A"/>
    <w:rsid w:val="00AC2E09"/>
    <w:rsid w:val="00B17615"/>
    <w:rsid w:val="00B21320"/>
    <w:rsid w:val="00B37F35"/>
    <w:rsid w:val="00B5632C"/>
    <w:rsid w:val="00B80B30"/>
    <w:rsid w:val="00BB0512"/>
    <w:rsid w:val="00BB3226"/>
    <w:rsid w:val="00BB5A2C"/>
    <w:rsid w:val="00BC21E0"/>
    <w:rsid w:val="00BC7170"/>
    <w:rsid w:val="00BD0CCC"/>
    <w:rsid w:val="00C11154"/>
    <w:rsid w:val="00C15C76"/>
    <w:rsid w:val="00C2158D"/>
    <w:rsid w:val="00C33F7C"/>
    <w:rsid w:val="00C4089D"/>
    <w:rsid w:val="00C73BDC"/>
    <w:rsid w:val="00C85505"/>
    <w:rsid w:val="00CB4012"/>
    <w:rsid w:val="00CE550A"/>
    <w:rsid w:val="00CF6705"/>
    <w:rsid w:val="00D038B9"/>
    <w:rsid w:val="00D05AF9"/>
    <w:rsid w:val="00D52821"/>
    <w:rsid w:val="00D60747"/>
    <w:rsid w:val="00E17D95"/>
    <w:rsid w:val="00E33B7E"/>
    <w:rsid w:val="00E4523C"/>
    <w:rsid w:val="00E93030"/>
    <w:rsid w:val="00EA0E5A"/>
    <w:rsid w:val="00EB58A6"/>
    <w:rsid w:val="00EC1F16"/>
    <w:rsid w:val="00EE4F27"/>
    <w:rsid w:val="00EF3881"/>
    <w:rsid w:val="00EF539C"/>
    <w:rsid w:val="00F03560"/>
    <w:rsid w:val="00F24844"/>
    <w:rsid w:val="00F848FF"/>
    <w:rsid w:val="00F86500"/>
    <w:rsid w:val="00F97147"/>
    <w:rsid w:val="00FA12E6"/>
    <w:rsid w:val="00F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  <w:style w:type="paragraph" w:customStyle="1" w:styleId="BS">
    <w:name w:val="BS 正文"/>
    <w:basedOn w:val="a"/>
    <w:link w:val="BSChar"/>
    <w:autoRedefine/>
    <w:qFormat/>
    <w:rsid w:val="006A7F53"/>
    <w:pPr>
      <w:spacing w:line="400" w:lineRule="exact"/>
      <w:ind w:firstLineChars="200" w:firstLine="480"/>
    </w:pPr>
    <w:rPr>
      <w:rFonts w:ascii="Times New Roman" w:eastAsia="宋体" w:hAnsi="Times New Roman" w:cs="Times New Roman"/>
      <w:sz w:val="24"/>
      <w:szCs w:val="21"/>
    </w:rPr>
  </w:style>
  <w:style w:type="character" w:customStyle="1" w:styleId="BSChar">
    <w:name w:val="BS 正文 Char"/>
    <w:link w:val="BS"/>
    <w:rsid w:val="006A7F53"/>
    <w:rPr>
      <w:rFonts w:ascii="Times New Roman" w:eastAsia="宋体" w:hAnsi="Times New Roman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6E6B87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611"/>
    <w:rPr>
      <w:sz w:val="18"/>
      <w:szCs w:val="18"/>
    </w:rPr>
  </w:style>
  <w:style w:type="paragraph" w:customStyle="1" w:styleId="BS">
    <w:name w:val="BS 正文"/>
    <w:basedOn w:val="a"/>
    <w:link w:val="BSChar"/>
    <w:autoRedefine/>
    <w:qFormat/>
    <w:rsid w:val="006A7F53"/>
    <w:pPr>
      <w:spacing w:line="400" w:lineRule="exact"/>
      <w:ind w:firstLineChars="200" w:firstLine="480"/>
    </w:pPr>
    <w:rPr>
      <w:rFonts w:ascii="Times New Roman" w:eastAsia="宋体" w:hAnsi="Times New Roman" w:cs="Times New Roman"/>
      <w:sz w:val="24"/>
      <w:szCs w:val="21"/>
    </w:rPr>
  </w:style>
  <w:style w:type="character" w:customStyle="1" w:styleId="BSChar">
    <w:name w:val="BS 正文 Char"/>
    <w:link w:val="BS"/>
    <w:rsid w:val="006A7F53"/>
    <w:rPr>
      <w:rFonts w:ascii="Times New Roman" w:eastAsia="宋体" w:hAnsi="Times New Roman" w:cs="Times New Roman"/>
      <w:sz w:val="24"/>
      <w:szCs w:val="21"/>
    </w:rPr>
  </w:style>
  <w:style w:type="paragraph" w:styleId="a5">
    <w:name w:val="List Paragraph"/>
    <w:basedOn w:val="a"/>
    <w:uiPriority w:val="34"/>
    <w:qFormat/>
    <w:rsid w:val="006E6B87"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fengcq</dc:creator>
  <cp:lastModifiedBy>lenovo</cp:lastModifiedBy>
  <cp:revision>1</cp:revision>
  <dcterms:created xsi:type="dcterms:W3CDTF">2016-06-05T14:44:00Z</dcterms:created>
  <dcterms:modified xsi:type="dcterms:W3CDTF">2017-06-06T02:36:00Z</dcterms:modified>
</cp:coreProperties>
</file>