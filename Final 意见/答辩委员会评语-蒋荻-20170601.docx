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0976" w:rsidRPr="00A20CEE" w:rsidRDefault="00260976" w:rsidP="00B4743C">
      <w:pPr>
        <w:spacing w:line="360" w:lineRule="auto"/>
        <w:ind w:leftChars="472" w:left="991"/>
        <w:jc w:val="center"/>
        <w:rPr>
          <w:ins w:id="0" w:author="lenovo" w:date="2017-06-06T10:27:00Z"/>
          <w:b/>
          <w:sz w:val="36"/>
        </w:rPr>
      </w:pPr>
    </w:p>
    <w:p w:rsidR="00BE2AE0" w:rsidRPr="00A20CEE" w:rsidRDefault="0076788F" w:rsidP="00B4743C">
      <w:pPr>
        <w:spacing w:line="360" w:lineRule="auto"/>
        <w:ind w:leftChars="472" w:left="991" w:rightChars="242" w:right="508" w:firstLine="198"/>
        <w:rPr>
          <w:sz w:val="24"/>
        </w:rPr>
      </w:pPr>
      <w:r w:rsidRPr="00A20CEE">
        <w:rPr>
          <w:rFonts w:hint="eastAsia"/>
          <w:sz w:val="24"/>
        </w:rPr>
        <w:t>针对</w:t>
      </w:r>
      <w:proofErr w:type="gramStart"/>
      <w:r w:rsidR="00684B9C" w:rsidRPr="00A20CEE">
        <w:rPr>
          <w:rFonts w:hint="eastAsia"/>
          <w:sz w:val="24"/>
        </w:rPr>
        <w:t>现代</w:t>
      </w:r>
      <w:r w:rsidR="00E13A2E" w:rsidRPr="00A20CEE">
        <w:rPr>
          <w:rFonts w:hint="eastAsia"/>
          <w:sz w:val="24"/>
        </w:rPr>
        <w:t>核</w:t>
      </w:r>
      <w:proofErr w:type="gramEnd"/>
      <w:r w:rsidR="00E13A2E" w:rsidRPr="00A20CEE">
        <w:rPr>
          <w:rFonts w:hint="eastAsia"/>
          <w:sz w:val="24"/>
        </w:rPr>
        <w:t>与</w:t>
      </w:r>
      <w:r w:rsidR="00492ED3" w:rsidRPr="00A20CEE">
        <w:rPr>
          <w:rFonts w:hint="eastAsia"/>
          <w:sz w:val="24"/>
        </w:rPr>
        <w:t>粒子</w:t>
      </w:r>
      <w:r w:rsidR="009548A5" w:rsidRPr="00A20CEE">
        <w:rPr>
          <w:rFonts w:hint="eastAsia"/>
          <w:sz w:val="24"/>
        </w:rPr>
        <w:t>物理实验</w:t>
      </w:r>
      <w:r w:rsidR="0049494D" w:rsidRPr="00A20CEE">
        <w:rPr>
          <w:rFonts w:hint="eastAsia"/>
          <w:sz w:val="24"/>
        </w:rPr>
        <w:t>密集</w:t>
      </w:r>
      <w:r w:rsidR="00684B9C" w:rsidRPr="00A20CEE">
        <w:rPr>
          <w:rFonts w:hint="eastAsia"/>
          <w:sz w:val="24"/>
        </w:rPr>
        <w:t>数据获取的需求</w:t>
      </w:r>
      <w:r w:rsidR="00F324DE" w:rsidRPr="00A20CEE">
        <w:rPr>
          <w:rFonts w:hint="eastAsia"/>
          <w:sz w:val="24"/>
        </w:rPr>
        <w:t>，利用</w:t>
      </w:r>
      <w:r w:rsidR="00684B9C" w:rsidRPr="00A20CEE">
        <w:rPr>
          <w:rFonts w:hint="eastAsia"/>
          <w:sz w:val="24"/>
        </w:rPr>
        <w:t>机器学习</w:t>
      </w:r>
      <w:r w:rsidR="00F324DE" w:rsidRPr="00A20CEE">
        <w:rPr>
          <w:rFonts w:hint="eastAsia"/>
          <w:sz w:val="24"/>
        </w:rPr>
        <w:t>方法，开展数据驱动型</w:t>
      </w:r>
      <w:r w:rsidR="00684B9C" w:rsidRPr="00A20CEE">
        <w:rPr>
          <w:rFonts w:hint="eastAsia"/>
          <w:sz w:val="24"/>
        </w:rPr>
        <w:t>的新型数据</w:t>
      </w:r>
      <w:r w:rsidRPr="00A20CEE">
        <w:rPr>
          <w:rFonts w:hint="eastAsia"/>
          <w:sz w:val="24"/>
        </w:rPr>
        <w:t>读出方法研究，</w:t>
      </w:r>
      <w:r w:rsidR="00041D8A" w:rsidRPr="00A20CEE">
        <w:rPr>
          <w:rFonts w:hint="eastAsia"/>
          <w:sz w:val="24"/>
        </w:rPr>
        <w:t>论文</w:t>
      </w:r>
      <w:r w:rsidRPr="00A20CEE">
        <w:rPr>
          <w:rFonts w:hint="eastAsia"/>
          <w:sz w:val="24"/>
        </w:rPr>
        <w:t>选题具有科学</w:t>
      </w:r>
      <w:r w:rsidR="00494830" w:rsidRPr="00A20CEE">
        <w:rPr>
          <w:rFonts w:hint="eastAsia"/>
          <w:sz w:val="24"/>
        </w:rPr>
        <w:t>研究</w:t>
      </w:r>
      <w:r w:rsidRPr="00A20CEE">
        <w:rPr>
          <w:rFonts w:hint="eastAsia"/>
          <w:sz w:val="24"/>
        </w:rPr>
        <w:t>意义。</w:t>
      </w:r>
    </w:p>
    <w:p w:rsidR="00E923D7" w:rsidRPr="00A20CEE" w:rsidRDefault="0086770D" w:rsidP="00B4743C">
      <w:pPr>
        <w:spacing w:line="360" w:lineRule="auto"/>
        <w:ind w:leftChars="472" w:left="991" w:rightChars="242" w:right="508" w:firstLine="198"/>
        <w:rPr>
          <w:sz w:val="24"/>
        </w:rPr>
      </w:pPr>
      <w:r w:rsidRPr="00A20CEE">
        <w:rPr>
          <w:rFonts w:hint="eastAsia"/>
          <w:sz w:val="24"/>
        </w:rPr>
        <w:t>论文</w:t>
      </w:r>
      <w:r w:rsidR="00AA1809" w:rsidRPr="00A20CEE">
        <w:rPr>
          <w:rFonts w:hint="eastAsia"/>
          <w:sz w:val="24"/>
        </w:rPr>
        <w:t>在调研国内外研究现状的基础上，</w:t>
      </w:r>
      <w:bookmarkStart w:id="1" w:name="_GoBack"/>
      <w:bookmarkEnd w:id="1"/>
      <w:r w:rsidR="00D96A31" w:rsidRPr="00A20CEE">
        <w:rPr>
          <w:rFonts w:hint="eastAsia"/>
          <w:sz w:val="24"/>
        </w:rPr>
        <w:t>提出</w:t>
      </w:r>
      <w:r w:rsidR="00201233" w:rsidRPr="00A20CEE">
        <w:rPr>
          <w:sz w:val="24"/>
        </w:rPr>
        <w:t>了一种</w:t>
      </w:r>
      <w:r w:rsidR="009410D0" w:rsidRPr="00A20CEE">
        <w:rPr>
          <w:rFonts w:hint="eastAsia"/>
          <w:sz w:val="24"/>
        </w:rPr>
        <w:t>将机器学习</w:t>
      </w:r>
      <w:r w:rsidR="006C1E78" w:rsidRPr="00A20CEE">
        <w:rPr>
          <w:rFonts w:hint="eastAsia"/>
          <w:sz w:val="24"/>
        </w:rPr>
        <w:t>引入数据读出</w:t>
      </w:r>
      <w:r w:rsidR="009410D0" w:rsidRPr="00A20CEE">
        <w:rPr>
          <w:rFonts w:hint="eastAsia"/>
          <w:sz w:val="24"/>
        </w:rPr>
        <w:t>过程</w:t>
      </w:r>
      <w:r w:rsidR="00D96A31" w:rsidRPr="00A20CEE">
        <w:rPr>
          <w:rFonts w:hint="eastAsia"/>
          <w:sz w:val="24"/>
        </w:rPr>
        <w:t>的</w:t>
      </w:r>
      <w:r w:rsidR="00D96A31" w:rsidRPr="00A20CEE">
        <w:rPr>
          <w:sz w:val="24"/>
        </w:rPr>
        <w:t>思路</w:t>
      </w:r>
      <w:r w:rsidR="009410D0" w:rsidRPr="00A20CEE">
        <w:rPr>
          <w:rFonts w:hint="eastAsia"/>
          <w:sz w:val="24"/>
        </w:rPr>
        <w:t>，</w:t>
      </w:r>
      <w:r w:rsidR="000262BE" w:rsidRPr="00A20CEE">
        <w:rPr>
          <w:rFonts w:hint="eastAsia"/>
          <w:sz w:val="24"/>
        </w:rPr>
        <w:t>以求</w:t>
      </w:r>
      <w:r w:rsidR="000262BE" w:rsidRPr="00A20CEE">
        <w:rPr>
          <w:sz w:val="24"/>
        </w:rPr>
        <w:t>在数据</w:t>
      </w:r>
      <w:r w:rsidR="000262BE" w:rsidRPr="00A20CEE">
        <w:rPr>
          <w:rFonts w:hint="eastAsia"/>
          <w:sz w:val="24"/>
        </w:rPr>
        <w:t>获取</w:t>
      </w:r>
      <w:r w:rsidR="000262BE" w:rsidRPr="00A20CEE">
        <w:rPr>
          <w:sz w:val="24"/>
        </w:rPr>
        <w:t>处理前端，有效</w:t>
      </w:r>
      <w:r w:rsidR="000262BE" w:rsidRPr="00A20CEE">
        <w:rPr>
          <w:rFonts w:hint="eastAsia"/>
          <w:sz w:val="24"/>
        </w:rPr>
        <w:t>地</w:t>
      </w:r>
      <w:r w:rsidR="000262BE" w:rsidRPr="00A20CEE">
        <w:rPr>
          <w:sz w:val="24"/>
        </w:rPr>
        <w:t>实现数据分类和</w:t>
      </w:r>
      <w:r w:rsidR="000262BE" w:rsidRPr="00A20CEE">
        <w:rPr>
          <w:rFonts w:hint="eastAsia"/>
          <w:sz w:val="24"/>
        </w:rPr>
        <w:t>压缩；</w:t>
      </w:r>
      <w:r w:rsidR="00C2268B" w:rsidRPr="00A20CEE">
        <w:rPr>
          <w:rFonts w:hint="eastAsia"/>
          <w:sz w:val="24"/>
        </w:rPr>
        <w:t>论文</w:t>
      </w:r>
      <w:r w:rsidR="00EC26E4" w:rsidRPr="00A20CEE">
        <w:rPr>
          <w:rFonts w:hint="eastAsia"/>
          <w:sz w:val="24"/>
        </w:rPr>
        <w:t>比较</w:t>
      </w:r>
      <w:r w:rsidR="00EC26E4" w:rsidRPr="00A20CEE">
        <w:rPr>
          <w:sz w:val="24"/>
        </w:rPr>
        <w:t>了</w:t>
      </w:r>
      <w:r w:rsidR="006822C8" w:rsidRPr="00A20CEE">
        <w:rPr>
          <w:rFonts w:hint="eastAsia"/>
          <w:sz w:val="24"/>
        </w:rPr>
        <w:t>机器</w:t>
      </w:r>
      <w:r w:rsidR="00EC26E4" w:rsidRPr="00A20CEE">
        <w:rPr>
          <w:rFonts w:hint="eastAsia"/>
          <w:sz w:val="24"/>
        </w:rPr>
        <w:t>学习算法，</w:t>
      </w:r>
      <w:r w:rsidR="00EC26E4" w:rsidRPr="00A20CEE">
        <w:rPr>
          <w:sz w:val="24"/>
        </w:rPr>
        <w:t>提出了</w:t>
      </w:r>
      <w:r w:rsidR="00C2268B" w:rsidRPr="00A20CEE">
        <w:rPr>
          <w:rFonts w:hint="eastAsia"/>
          <w:sz w:val="24"/>
        </w:rPr>
        <w:t>系统实现</w:t>
      </w:r>
      <w:r w:rsidR="002A01D0" w:rsidRPr="00A20CEE">
        <w:rPr>
          <w:rFonts w:hint="eastAsia"/>
          <w:sz w:val="24"/>
        </w:rPr>
        <w:t>构架</w:t>
      </w:r>
      <w:r w:rsidR="00527822" w:rsidRPr="00A20CEE">
        <w:rPr>
          <w:rFonts w:hint="eastAsia"/>
          <w:sz w:val="24"/>
        </w:rPr>
        <w:t>，</w:t>
      </w:r>
      <w:r w:rsidR="00492ED3" w:rsidRPr="00A20CEE">
        <w:rPr>
          <w:rFonts w:hint="eastAsia"/>
          <w:sz w:val="24"/>
        </w:rPr>
        <w:t>完成了数据读出原型电路的研制，</w:t>
      </w:r>
      <w:r w:rsidR="00B3461F" w:rsidRPr="00A20CEE">
        <w:rPr>
          <w:rFonts w:hint="eastAsia"/>
          <w:sz w:val="24"/>
        </w:rPr>
        <w:t>在软</w:t>
      </w:r>
      <w:r w:rsidR="002E7D22" w:rsidRPr="00A20CEE">
        <w:rPr>
          <w:rFonts w:hint="eastAsia"/>
          <w:sz w:val="24"/>
        </w:rPr>
        <w:t>、</w:t>
      </w:r>
      <w:r w:rsidR="00B3461F" w:rsidRPr="00A20CEE">
        <w:rPr>
          <w:rFonts w:hint="eastAsia"/>
          <w:sz w:val="24"/>
        </w:rPr>
        <w:t>硬件平台上</w:t>
      </w:r>
      <w:r w:rsidR="00492ED3" w:rsidRPr="00A20CEE">
        <w:rPr>
          <w:rFonts w:hint="eastAsia"/>
          <w:sz w:val="24"/>
        </w:rPr>
        <w:t>进行</w:t>
      </w:r>
      <w:r w:rsidR="00F944D9" w:rsidRPr="00A20CEE">
        <w:rPr>
          <w:rFonts w:hint="eastAsia"/>
          <w:sz w:val="24"/>
        </w:rPr>
        <w:t>事例分类</w:t>
      </w:r>
      <w:r w:rsidR="00B3461F" w:rsidRPr="00A20CEE">
        <w:rPr>
          <w:rFonts w:hint="eastAsia"/>
          <w:sz w:val="24"/>
        </w:rPr>
        <w:t>的对比</w:t>
      </w:r>
      <w:r w:rsidR="00DC1BEC" w:rsidRPr="00A20CEE">
        <w:rPr>
          <w:rFonts w:hint="eastAsia"/>
          <w:sz w:val="24"/>
        </w:rPr>
        <w:t>测试，</w:t>
      </w:r>
      <w:r w:rsidR="00393F00" w:rsidRPr="00A20CEE">
        <w:rPr>
          <w:rFonts w:hint="eastAsia"/>
          <w:sz w:val="24"/>
        </w:rPr>
        <w:t>验证了方法</w:t>
      </w:r>
      <w:r w:rsidR="00393F00" w:rsidRPr="00A20CEE">
        <w:rPr>
          <w:sz w:val="24"/>
        </w:rPr>
        <w:t>的可行性</w:t>
      </w:r>
      <w:r w:rsidR="00FF7B20" w:rsidRPr="00A20CEE">
        <w:rPr>
          <w:rFonts w:hint="eastAsia"/>
          <w:sz w:val="24"/>
        </w:rPr>
        <w:t>。</w:t>
      </w:r>
    </w:p>
    <w:p w:rsidR="00F95630" w:rsidRPr="00A20CEE" w:rsidRDefault="00F95630" w:rsidP="00B4743C">
      <w:pPr>
        <w:widowControl/>
        <w:shd w:val="clear" w:color="auto" w:fill="FFFFFF"/>
        <w:spacing w:before="100" w:beforeAutospacing="1" w:after="100" w:afterAutospacing="1" w:line="360" w:lineRule="auto"/>
        <w:ind w:leftChars="472" w:left="991" w:rightChars="242" w:right="508" w:firstLine="198"/>
        <w:jc w:val="left"/>
        <w:rPr>
          <w:sz w:val="24"/>
        </w:rPr>
      </w:pPr>
      <w:r w:rsidRPr="00A20CEE">
        <w:rPr>
          <w:rFonts w:hint="eastAsia"/>
          <w:sz w:val="24"/>
        </w:rPr>
        <w:t>论文文献调研广泛、分析合理、条理清楚、逻辑性强、论证可靠。在答辩过程中，作者能够正确回答评委所提出的问题。答辩委员会经过讨论，一致同意蒋荻通过论文答辩，建议授予博士学位。</w:t>
      </w:r>
    </w:p>
    <w:p w:rsidR="00AE411D" w:rsidRPr="00A20CEE" w:rsidRDefault="00AE411D" w:rsidP="00B4743C">
      <w:pPr>
        <w:spacing w:line="360" w:lineRule="auto"/>
        <w:ind w:leftChars="472" w:left="991" w:firstLine="482"/>
        <w:rPr>
          <w:sz w:val="24"/>
        </w:rPr>
      </w:pPr>
    </w:p>
    <w:sectPr w:rsidR="00AE411D" w:rsidRPr="00A20CEE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BE9" w:rsidRDefault="008A0BE9" w:rsidP="00AE411D">
      <w:r>
        <w:separator/>
      </w:r>
    </w:p>
  </w:endnote>
  <w:endnote w:type="continuationSeparator" w:id="0">
    <w:p w:rsidR="008A0BE9" w:rsidRDefault="008A0BE9" w:rsidP="00AE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BE9" w:rsidRDefault="008A0BE9" w:rsidP="00AE411D">
      <w:r>
        <w:separator/>
      </w:r>
    </w:p>
  </w:footnote>
  <w:footnote w:type="continuationSeparator" w:id="0">
    <w:p w:rsidR="008A0BE9" w:rsidRDefault="008A0BE9" w:rsidP="00AE4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11D" w:rsidRDefault="00AE411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289"/>
    <w:rsid w:val="00006487"/>
    <w:rsid w:val="0001009E"/>
    <w:rsid w:val="000262BE"/>
    <w:rsid w:val="00041D8A"/>
    <w:rsid w:val="0006278E"/>
    <w:rsid w:val="000822C5"/>
    <w:rsid w:val="00091B18"/>
    <w:rsid w:val="000968E0"/>
    <w:rsid w:val="000B159F"/>
    <w:rsid w:val="0010534A"/>
    <w:rsid w:val="00132305"/>
    <w:rsid w:val="00141841"/>
    <w:rsid w:val="00142038"/>
    <w:rsid w:val="001463AC"/>
    <w:rsid w:val="001552C3"/>
    <w:rsid w:val="00160342"/>
    <w:rsid w:val="00171758"/>
    <w:rsid w:val="00172A27"/>
    <w:rsid w:val="00181EF0"/>
    <w:rsid w:val="001A1862"/>
    <w:rsid w:val="001B2439"/>
    <w:rsid w:val="00201233"/>
    <w:rsid w:val="002135AB"/>
    <w:rsid w:val="00225112"/>
    <w:rsid w:val="00230AB7"/>
    <w:rsid w:val="00244B40"/>
    <w:rsid w:val="00250E22"/>
    <w:rsid w:val="00260976"/>
    <w:rsid w:val="00262490"/>
    <w:rsid w:val="00274735"/>
    <w:rsid w:val="002826AF"/>
    <w:rsid w:val="002905C5"/>
    <w:rsid w:val="002A01D0"/>
    <w:rsid w:val="002A5622"/>
    <w:rsid w:val="002B7CC2"/>
    <w:rsid w:val="002C7F6A"/>
    <w:rsid w:val="002E0B58"/>
    <w:rsid w:val="002E705A"/>
    <w:rsid w:val="002E7D22"/>
    <w:rsid w:val="002F670F"/>
    <w:rsid w:val="00310260"/>
    <w:rsid w:val="00313B7F"/>
    <w:rsid w:val="00342901"/>
    <w:rsid w:val="0034655B"/>
    <w:rsid w:val="00363DE0"/>
    <w:rsid w:val="00393F00"/>
    <w:rsid w:val="003C35E5"/>
    <w:rsid w:val="0040344A"/>
    <w:rsid w:val="0040400F"/>
    <w:rsid w:val="00406C70"/>
    <w:rsid w:val="004630C9"/>
    <w:rsid w:val="004646B8"/>
    <w:rsid w:val="004736BE"/>
    <w:rsid w:val="00492ED3"/>
    <w:rsid w:val="00494830"/>
    <w:rsid w:val="0049494D"/>
    <w:rsid w:val="004B3131"/>
    <w:rsid w:val="004C4184"/>
    <w:rsid w:val="004C5604"/>
    <w:rsid w:val="004C7A00"/>
    <w:rsid w:val="004D0E59"/>
    <w:rsid w:val="00527822"/>
    <w:rsid w:val="005307DA"/>
    <w:rsid w:val="00566D1A"/>
    <w:rsid w:val="00570734"/>
    <w:rsid w:val="0057453A"/>
    <w:rsid w:val="00575DD7"/>
    <w:rsid w:val="005766CB"/>
    <w:rsid w:val="00592E5B"/>
    <w:rsid w:val="005A102D"/>
    <w:rsid w:val="005D4A15"/>
    <w:rsid w:val="005E2299"/>
    <w:rsid w:val="005F3534"/>
    <w:rsid w:val="005F513B"/>
    <w:rsid w:val="0061681E"/>
    <w:rsid w:val="006408A6"/>
    <w:rsid w:val="00642740"/>
    <w:rsid w:val="00666F2B"/>
    <w:rsid w:val="006706CB"/>
    <w:rsid w:val="006822C8"/>
    <w:rsid w:val="00684B9C"/>
    <w:rsid w:val="00696C9E"/>
    <w:rsid w:val="006C1E78"/>
    <w:rsid w:val="006C2D34"/>
    <w:rsid w:val="006D27BD"/>
    <w:rsid w:val="006D2DED"/>
    <w:rsid w:val="00712893"/>
    <w:rsid w:val="007139B8"/>
    <w:rsid w:val="007428CA"/>
    <w:rsid w:val="00746EAF"/>
    <w:rsid w:val="0076788F"/>
    <w:rsid w:val="007730BC"/>
    <w:rsid w:val="00781514"/>
    <w:rsid w:val="00802BF2"/>
    <w:rsid w:val="00823CFA"/>
    <w:rsid w:val="00831C02"/>
    <w:rsid w:val="0086770D"/>
    <w:rsid w:val="008728A4"/>
    <w:rsid w:val="00872EC9"/>
    <w:rsid w:val="00885A3A"/>
    <w:rsid w:val="00894B81"/>
    <w:rsid w:val="008A0BE9"/>
    <w:rsid w:val="00913C2A"/>
    <w:rsid w:val="009410D0"/>
    <w:rsid w:val="009548A5"/>
    <w:rsid w:val="00975651"/>
    <w:rsid w:val="009B5818"/>
    <w:rsid w:val="009C27E6"/>
    <w:rsid w:val="00A14C35"/>
    <w:rsid w:val="00A20CEE"/>
    <w:rsid w:val="00A33CF3"/>
    <w:rsid w:val="00A61103"/>
    <w:rsid w:val="00A91F43"/>
    <w:rsid w:val="00AA1809"/>
    <w:rsid w:val="00AB5D48"/>
    <w:rsid w:val="00AE411D"/>
    <w:rsid w:val="00AF5B99"/>
    <w:rsid w:val="00B02E38"/>
    <w:rsid w:val="00B3461F"/>
    <w:rsid w:val="00B4743C"/>
    <w:rsid w:val="00B52836"/>
    <w:rsid w:val="00B54AAF"/>
    <w:rsid w:val="00B80E12"/>
    <w:rsid w:val="00B81089"/>
    <w:rsid w:val="00BA7DD9"/>
    <w:rsid w:val="00BB02A0"/>
    <w:rsid w:val="00BB046C"/>
    <w:rsid w:val="00BB1582"/>
    <w:rsid w:val="00BB796B"/>
    <w:rsid w:val="00BC7F7E"/>
    <w:rsid w:val="00BE2AE0"/>
    <w:rsid w:val="00BF353A"/>
    <w:rsid w:val="00C2268B"/>
    <w:rsid w:val="00C34DAC"/>
    <w:rsid w:val="00C42EDB"/>
    <w:rsid w:val="00C44EA3"/>
    <w:rsid w:val="00C62B5C"/>
    <w:rsid w:val="00CC1C51"/>
    <w:rsid w:val="00CD313F"/>
    <w:rsid w:val="00CD688F"/>
    <w:rsid w:val="00D01D47"/>
    <w:rsid w:val="00D30ADC"/>
    <w:rsid w:val="00D43068"/>
    <w:rsid w:val="00D54D5C"/>
    <w:rsid w:val="00D96A31"/>
    <w:rsid w:val="00DB2953"/>
    <w:rsid w:val="00DC1BEC"/>
    <w:rsid w:val="00DC49EF"/>
    <w:rsid w:val="00DD6CC6"/>
    <w:rsid w:val="00DF02D8"/>
    <w:rsid w:val="00DF1865"/>
    <w:rsid w:val="00E13A2E"/>
    <w:rsid w:val="00E40D2F"/>
    <w:rsid w:val="00E44F5E"/>
    <w:rsid w:val="00E47653"/>
    <w:rsid w:val="00E62C38"/>
    <w:rsid w:val="00E711DA"/>
    <w:rsid w:val="00E923D7"/>
    <w:rsid w:val="00EA31AD"/>
    <w:rsid w:val="00EA3FD7"/>
    <w:rsid w:val="00EA705B"/>
    <w:rsid w:val="00EB45C4"/>
    <w:rsid w:val="00EC26E4"/>
    <w:rsid w:val="00EC2C9B"/>
    <w:rsid w:val="00EC5E34"/>
    <w:rsid w:val="00F14D2D"/>
    <w:rsid w:val="00F209BB"/>
    <w:rsid w:val="00F324DE"/>
    <w:rsid w:val="00F47373"/>
    <w:rsid w:val="00F62A83"/>
    <w:rsid w:val="00F72326"/>
    <w:rsid w:val="00F7601B"/>
    <w:rsid w:val="00F944D9"/>
    <w:rsid w:val="00F944F0"/>
    <w:rsid w:val="00F95630"/>
    <w:rsid w:val="00FC285E"/>
    <w:rsid w:val="00FC4765"/>
    <w:rsid w:val="00FC7AF7"/>
    <w:rsid w:val="00FD5442"/>
    <w:rsid w:val="00FE1396"/>
    <w:rsid w:val="00FE1ABD"/>
    <w:rsid w:val="00FE29D7"/>
    <w:rsid w:val="00FF22D7"/>
    <w:rsid w:val="00FF573C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 Indent"/>
    <w:basedOn w:val="a"/>
    <w:link w:val="Char"/>
    <w:rsid w:val="000968E0"/>
    <w:pPr>
      <w:ind w:firstLineChars="257" w:firstLine="540"/>
    </w:pPr>
    <w:rPr>
      <w:rFonts w:ascii="宋体" w:hAnsi="宋体"/>
      <w:szCs w:val="48"/>
    </w:rPr>
  </w:style>
  <w:style w:type="character" w:customStyle="1" w:styleId="Char">
    <w:name w:val="正文文本缩进 Char"/>
    <w:link w:val="a5"/>
    <w:rsid w:val="000968E0"/>
    <w:rPr>
      <w:rFonts w:ascii="宋体" w:hAnsi="宋体"/>
      <w:kern w:val="2"/>
      <w:sz w:val="21"/>
      <w:szCs w:val="48"/>
    </w:rPr>
  </w:style>
  <w:style w:type="paragraph" w:styleId="a6">
    <w:name w:val="Balloon Text"/>
    <w:basedOn w:val="a"/>
    <w:link w:val="Char0"/>
    <w:uiPriority w:val="99"/>
    <w:semiHidden/>
    <w:unhideWhenUsed/>
    <w:rsid w:val="004C7A0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C7A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 Indent"/>
    <w:basedOn w:val="a"/>
    <w:link w:val="Char"/>
    <w:rsid w:val="000968E0"/>
    <w:pPr>
      <w:ind w:firstLineChars="257" w:firstLine="540"/>
    </w:pPr>
    <w:rPr>
      <w:rFonts w:ascii="宋体" w:hAnsi="宋体"/>
      <w:szCs w:val="48"/>
    </w:rPr>
  </w:style>
  <w:style w:type="character" w:customStyle="1" w:styleId="Char">
    <w:name w:val="正文文本缩进 Char"/>
    <w:link w:val="a5"/>
    <w:rsid w:val="000968E0"/>
    <w:rPr>
      <w:rFonts w:ascii="宋体" w:hAnsi="宋体"/>
      <w:kern w:val="2"/>
      <w:sz w:val="21"/>
      <w:szCs w:val="48"/>
    </w:rPr>
  </w:style>
  <w:style w:type="paragraph" w:styleId="a6">
    <w:name w:val="Balloon Text"/>
    <w:basedOn w:val="a"/>
    <w:link w:val="Char0"/>
    <w:uiPriority w:val="99"/>
    <w:semiHidden/>
    <w:unhideWhenUsed/>
    <w:rsid w:val="004C7A0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C7A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teleere\Desktop\&#27605;&#19994;&#35770;&#25991;\&#31572;&#36777;&#24847;&#35265;&#31295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1115E-CEAC-4FAC-B9BE-6D01C77B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</TotalTime>
  <Pages>1</Pages>
  <Words>279</Words>
  <Characters>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中国科学技术大学近代物理系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答辩评语</dc:title>
  <dc:subject/>
  <dc:creator>liushb</dc:creator>
  <cp:keywords/>
  <cp:lastModifiedBy>lenovo</cp:lastModifiedBy>
  <cp:revision>42</cp:revision>
  <cp:lastPrinted>1900-12-31T16:00:00Z</cp:lastPrinted>
  <dcterms:created xsi:type="dcterms:W3CDTF">2017-06-01T01:54:00Z</dcterms:created>
  <dcterms:modified xsi:type="dcterms:W3CDTF">2017-06-06T08:23:00Z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